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BF6D" w14:textId="77777777" w:rsidR="006273A3" w:rsidRPr="00FC2879" w:rsidRDefault="00FC2879" w:rsidP="0002140B">
      <w:pPr>
        <w:jc w:val="center"/>
        <w:rPr>
          <w:rFonts w:cstheme="minorHAnsi"/>
          <w:sz w:val="24"/>
          <w:szCs w:val="24"/>
        </w:rPr>
      </w:pPr>
      <w:r w:rsidRPr="00FC2879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4441805F" wp14:editId="1FE692FB">
            <wp:extent cx="5934903" cy="237205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3A3" w:rsidRPr="00FC2879">
        <w:rPr>
          <w:rFonts w:cstheme="minorHAnsi"/>
          <w:sz w:val="24"/>
          <w:szCs w:val="24"/>
        </w:rPr>
        <w:t>Московский государственный университет имени М. В. Ломоносова</w:t>
      </w:r>
    </w:p>
    <w:p w14:paraId="0789AB9E" w14:textId="77777777" w:rsidR="006273A3" w:rsidRPr="00FC2879" w:rsidRDefault="006273A3" w:rsidP="0002140B">
      <w:pPr>
        <w:jc w:val="center"/>
        <w:rPr>
          <w:rFonts w:cstheme="minorHAnsi"/>
          <w:sz w:val="24"/>
          <w:szCs w:val="24"/>
        </w:rPr>
      </w:pPr>
      <w:r w:rsidRPr="00FC2879">
        <w:rPr>
          <w:rFonts w:cstheme="minorHAnsi"/>
          <w:sz w:val="24"/>
          <w:szCs w:val="24"/>
        </w:rPr>
        <w:t>Факультет Вычислительной Математики и Кибернетики</w:t>
      </w:r>
    </w:p>
    <w:p w14:paraId="478978E8" w14:textId="77777777" w:rsidR="006273A3" w:rsidRPr="00FC2879" w:rsidRDefault="006273A3" w:rsidP="0002140B">
      <w:pPr>
        <w:jc w:val="center"/>
        <w:rPr>
          <w:rFonts w:cstheme="minorHAnsi"/>
          <w:sz w:val="24"/>
          <w:szCs w:val="24"/>
        </w:rPr>
      </w:pPr>
      <w:r w:rsidRPr="00FC2879">
        <w:rPr>
          <w:rFonts w:cstheme="minorHAnsi"/>
          <w:sz w:val="24"/>
          <w:szCs w:val="24"/>
        </w:rPr>
        <w:t>Кафедра Автоматизации Систем Вычислительных Комплексов</w:t>
      </w:r>
    </w:p>
    <w:p w14:paraId="7FF03212" w14:textId="77777777" w:rsidR="0002140B" w:rsidRPr="00FC2879" w:rsidRDefault="0002140B" w:rsidP="0002140B">
      <w:pPr>
        <w:jc w:val="center"/>
        <w:rPr>
          <w:rFonts w:cstheme="minorHAnsi"/>
          <w:sz w:val="24"/>
          <w:szCs w:val="24"/>
        </w:rPr>
      </w:pPr>
    </w:p>
    <w:p w14:paraId="3CBDDBEB" w14:textId="77777777" w:rsidR="0002140B" w:rsidRPr="00FC2879" w:rsidRDefault="0002140B" w:rsidP="00FC2879">
      <w:pPr>
        <w:rPr>
          <w:rFonts w:cstheme="minorHAnsi"/>
          <w:sz w:val="24"/>
          <w:szCs w:val="24"/>
        </w:rPr>
      </w:pPr>
    </w:p>
    <w:p w14:paraId="5AAA981E" w14:textId="77777777" w:rsidR="0002140B" w:rsidRPr="00FC2879" w:rsidRDefault="0002140B" w:rsidP="0002140B">
      <w:pPr>
        <w:jc w:val="center"/>
        <w:rPr>
          <w:rFonts w:cstheme="minorHAnsi"/>
          <w:sz w:val="24"/>
          <w:szCs w:val="24"/>
        </w:rPr>
      </w:pPr>
    </w:p>
    <w:p w14:paraId="5D9A9741" w14:textId="77777777" w:rsidR="0002140B" w:rsidRPr="00FC2879" w:rsidRDefault="0002140B" w:rsidP="0002140B">
      <w:pPr>
        <w:jc w:val="center"/>
        <w:rPr>
          <w:rFonts w:cstheme="minorHAnsi"/>
          <w:sz w:val="24"/>
          <w:szCs w:val="24"/>
        </w:rPr>
      </w:pPr>
    </w:p>
    <w:p w14:paraId="0EA98915" w14:textId="77777777" w:rsidR="006273A3" w:rsidRPr="00FC2879" w:rsidRDefault="0002140B" w:rsidP="0002140B">
      <w:pPr>
        <w:jc w:val="center"/>
        <w:rPr>
          <w:rFonts w:cstheme="minorHAnsi"/>
          <w:sz w:val="24"/>
          <w:szCs w:val="24"/>
        </w:rPr>
      </w:pPr>
      <w:r w:rsidRPr="00FC2879">
        <w:rPr>
          <w:rFonts w:cstheme="minorHAnsi"/>
          <w:sz w:val="24"/>
          <w:szCs w:val="24"/>
        </w:rPr>
        <w:t>Бодров Антон Олегович</w:t>
      </w:r>
    </w:p>
    <w:p w14:paraId="18FCB6C2" w14:textId="77777777" w:rsidR="006273A3" w:rsidRPr="00FC2879" w:rsidRDefault="006273A3" w:rsidP="0002140B">
      <w:pPr>
        <w:jc w:val="center"/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  <w:r w:rsidRPr="00FC2879"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t>Построение масштабируемой серверной платформы для сбора и хранения медицинской телеметрии на основе технологии виртуализации сетевых функций</w:t>
      </w:r>
    </w:p>
    <w:p w14:paraId="31FBF8EF" w14:textId="77777777" w:rsidR="006273A3" w:rsidRPr="00FC2879" w:rsidRDefault="006273A3" w:rsidP="0002140B">
      <w:pPr>
        <w:jc w:val="center"/>
        <w:rPr>
          <w:rFonts w:cstheme="minorHAnsi"/>
          <w:sz w:val="24"/>
          <w:szCs w:val="24"/>
        </w:rPr>
      </w:pPr>
      <w:r w:rsidRPr="00FC2879">
        <w:rPr>
          <w:rFonts w:cstheme="minorHAnsi"/>
          <w:sz w:val="24"/>
          <w:szCs w:val="24"/>
        </w:rPr>
        <w:t>Курсовая работа</w:t>
      </w:r>
    </w:p>
    <w:p w14:paraId="2A89B51A" w14:textId="77777777" w:rsidR="0002140B" w:rsidRPr="00FC2879" w:rsidRDefault="0002140B" w:rsidP="00FC2879">
      <w:pPr>
        <w:rPr>
          <w:rFonts w:cstheme="minorHAnsi"/>
          <w:sz w:val="24"/>
          <w:szCs w:val="24"/>
        </w:rPr>
      </w:pPr>
    </w:p>
    <w:p w14:paraId="7FF57CD6" w14:textId="77777777" w:rsidR="0002140B" w:rsidRPr="00FC2879" w:rsidRDefault="0002140B" w:rsidP="0002140B">
      <w:pPr>
        <w:jc w:val="center"/>
        <w:rPr>
          <w:rFonts w:cstheme="minorHAnsi"/>
          <w:sz w:val="24"/>
          <w:szCs w:val="24"/>
        </w:rPr>
      </w:pPr>
    </w:p>
    <w:p w14:paraId="07C30825" w14:textId="77777777" w:rsidR="0002140B" w:rsidRPr="00FC2879" w:rsidRDefault="0002140B" w:rsidP="0002140B">
      <w:pPr>
        <w:jc w:val="center"/>
        <w:rPr>
          <w:rFonts w:cstheme="minorHAnsi"/>
          <w:sz w:val="24"/>
          <w:szCs w:val="24"/>
        </w:rPr>
      </w:pPr>
    </w:p>
    <w:p w14:paraId="601C2438" w14:textId="77777777" w:rsidR="006273A3" w:rsidRPr="00FC2879" w:rsidRDefault="006273A3" w:rsidP="0002140B">
      <w:pPr>
        <w:jc w:val="right"/>
        <w:rPr>
          <w:rFonts w:cstheme="minorHAnsi"/>
          <w:sz w:val="24"/>
          <w:szCs w:val="24"/>
        </w:rPr>
      </w:pPr>
      <w:r w:rsidRPr="00FC2879">
        <w:rPr>
          <w:rFonts w:cstheme="minorHAnsi"/>
          <w:sz w:val="24"/>
          <w:szCs w:val="24"/>
        </w:rPr>
        <w:t xml:space="preserve">Научный руководитель: к.ф.-м.н., </w:t>
      </w:r>
      <w:proofErr w:type="spellStart"/>
      <w:r w:rsidRPr="00FC2879">
        <w:rPr>
          <w:rFonts w:cstheme="minorHAnsi"/>
          <w:sz w:val="24"/>
          <w:szCs w:val="24"/>
        </w:rPr>
        <w:t>в.н.с</w:t>
      </w:r>
      <w:proofErr w:type="spellEnd"/>
      <w:r w:rsidRPr="00FC2879">
        <w:rPr>
          <w:rFonts w:cstheme="minorHAnsi"/>
          <w:sz w:val="24"/>
          <w:szCs w:val="24"/>
        </w:rPr>
        <w:t xml:space="preserve">. </w:t>
      </w:r>
      <w:proofErr w:type="spellStart"/>
      <w:r w:rsidRPr="00FC2879">
        <w:rPr>
          <w:rFonts w:cstheme="minorHAnsi"/>
          <w:sz w:val="24"/>
          <w:szCs w:val="24"/>
        </w:rPr>
        <w:t>Бахмуров</w:t>
      </w:r>
      <w:proofErr w:type="spellEnd"/>
      <w:r w:rsidRPr="00FC2879">
        <w:rPr>
          <w:rFonts w:cstheme="minorHAnsi"/>
          <w:sz w:val="24"/>
          <w:szCs w:val="24"/>
        </w:rPr>
        <w:t xml:space="preserve"> A.Г.</w:t>
      </w:r>
    </w:p>
    <w:p w14:paraId="32A65BB3" w14:textId="77777777" w:rsidR="0002140B" w:rsidRPr="00FC2879" w:rsidRDefault="006273A3" w:rsidP="0002140B">
      <w:pPr>
        <w:jc w:val="right"/>
        <w:rPr>
          <w:rFonts w:cstheme="minorHAnsi"/>
          <w:sz w:val="24"/>
          <w:szCs w:val="24"/>
        </w:rPr>
      </w:pPr>
      <w:r w:rsidRPr="00FC2879">
        <w:rPr>
          <w:rFonts w:cstheme="minorHAnsi"/>
          <w:sz w:val="24"/>
          <w:szCs w:val="24"/>
        </w:rPr>
        <w:t xml:space="preserve">Консультант: </w:t>
      </w:r>
      <w:proofErr w:type="spellStart"/>
      <w:r w:rsidRPr="00FC2879">
        <w:rPr>
          <w:rFonts w:cstheme="minorHAnsi"/>
          <w:sz w:val="24"/>
          <w:szCs w:val="24"/>
        </w:rPr>
        <w:t>Любицкий</w:t>
      </w:r>
      <w:proofErr w:type="spellEnd"/>
      <w:r w:rsidRPr="00FC2879">
        <w:rPr>
          <w:rFonts w:cstheme="minorHAnsi"/>
          <w:sz w:val="24"/>
          <w:szCs w:val="24"/>
        </w:rPr>
        <w:t xml:space="preserve"> А.А.</w:t>
      </w:r>
    </w:p>
    <w:p w14:paraId="3318B653" w14:textId="77777777" w:rsidR="0002140B" w:rsidRPr="00FC2879" w:rsidRDefault="0002140B" w:rsidP="0002140B">
      <w:pPr>
        <w:jc w:val="right"/>
        <w:rPr>
          <w:rFonts w:cstheme="minorHAnsi"/>
          <w:sz w:val="24"/>
          <w:szCs w:val="24"/>
        </w:rPr>
      </w:pPr>
    </w:p>
    <w:p w14:paraId="56174EE4" w14:textId="77777777" w:rsidR="0002140B" w:rsidRPr="00FC2879" w:rsidRDefault="0002140B" w:rsidP="0002140B">
      <w:pPr>
        <w:rPr>
          <w:rFonts w:cstheme="minorHAnsi"/>
          <w:sz w:val="24"/>
          <w:szCs w:val="24"/>
        </w:rPr>
      </w:pPr>
    </w:p>
    <w:p w14:paraId="573A5845" w14:textId="77777777" w:rsidR="0002140B" w:rsidRPr="00FC2879" w:rsidRDefault="0002140B" w:rsidP="0002140B">
      <w:pPr>
        <w:jc w:val="right"/>
        <w:rPr>
          <w:rFonts w:cstheme="minorHAnsi"/>
          <w:sz w:val="24"/>
          <w:szCs w:val="24"/>
        </w:rPr>
      </w:pPr>
    </w:p>
    <w:p w14:paraId="745927EE" w14:textId="77777777" w:rsidR="0002140B" w:rsidRPr="00FC2879" w:rsidRDefault="0002140B" w:rsidP="00FC2879">
      <w:pPr>
        <w:rPr>
          <w:rFonts w:cstheme="minorHAnsi"/>
          <w:sz w:val="24"/>
          <w:szCs w:val="24"/>
        </w:rPr>
      </w:pPr>
    </w:p>
    <w:p w14:paraId="1B5DBFA3" w14:textId="77777777" w:rsidR="0002140B" w:rsidRPr="00FC2879" w:rsidRDefault="0002140B" w:rsidP="0002140B">
      <w:pPr>
        <w:jc w:val="right"/>
        <w:rPr>
          <w:rFonts w:cstheme="minorHAnsi"/>
          <w:sz w:val="24"/>
          <w:szCs w:val="24"/>
        </w:rPr>
      </w:pPr>
    </w:p>
    <w:p w14:paraId="768D9286" w14:textId="77777777" w:rsidR="004640DB" w:rsidRPr="00FC2879" w:rsidRDefault="006273A3" w:rsidP="0002140B">
      <w:pPr>
        <w:jc w:val="center"/>
        <w:rPr>
          <w:rFonts w:cstheme="minorHAnsi"/>
          <w:sz w:val="24"/>
          <w:szCs w:val="24"/>
        </w:rPr>
      </w:pPr>
      <w:r w:rsidRPr="00FC2879">
        <w:rPr>
          <w:rFonts w:cstheme="minorHAnsi"/>
          <w:sz w:val="24"/>
          <w:szCs w:val="24"/>
        </w:rPr>
        <w:t>Москва, 202</w:t>
      </w:r>
      <w:r w:rsidR="00A348CF" w:rsidRPr="00FC2879">
        <w:rPr>
          <w:rFonts w:cstheme="minorHAnsi"/>
          <w:sz w:val="24"/>
          <w:szCs w:val="24"/>
        </w:rPr>
        <w:t>1</w:t>
      </w:r>
    </w:p>
    <w:p w14:paraId="303B155E" w14:textId="77777777" w:rsidR="00FC2879" w:rsidRDefault="00FC287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Аннотация</w:t>
      </w:r>
    </w:p>
    <w:p w14:paraId="65AF8632" w14:textId="77777777" w:rsidR="00FC2879" w:rsidRPr="00676215" w:rsidRDefault="00FC2879">
      <w:pPr>
        <w:rPr>
          <w:color w:val="000000" w:themeColor="text1"/>
          <w:sz w:val="28"/>
          <w:szCs w:val="28"/>
        </w:rPr>
      </w:pPr>
      <w:r w:rsidRPr="00676215">
        <w:rPr>
          <w:color w:val="000000" w:themeColor="text1"/>
          <w:sz w:val="28"/>
          <w:szCs w:val="28"/>
        </w:rPr>
        <w:t>Данная работа посвящена масштабированию серверной части платформы для сбора и обработки физиологических данных о человеке.</w:t>
      </w:r>
    </w:p>
    <w:p w14:paraId="19BC1E35" w14:textId="5BE59B22" w:rsidR="00FC2879" w:rsidRPr="00676215" w:rsidRDefault="00FC2879">
      <w:pPr>
        <w:rPr>
          <w:color w:val="000000" w:themeColor="text1"/>
          <w:sz w:val="28"/>
          <w:szCs w:val="28"/>
        </w:rPr>
      </w:pPr>
      <w:r w:rsidRPr="00676215">
        <w:rPr>
          <w:color w:val="000000" w:themeColor="text1"/>
          <w:sz w:val="28"/>
          <w:szCs w:val="28"/>
        </w:rPr>
        <w:t>Проведён обзор способов виртуализации, на основ</w:t>
      </w:r>
      <w:r w:rsidR="003B7223">
        <w:rPr>
          <w:color w:val="000000" w:themeColor="text1"/>
          <w:sz w:val="28"/>
          <w:szCs w:val="28"/>
        </w:rPr>
        <w:t>ании</w:t>
      </w:r>
      <w:r w:rsidRPr="00676215">
        <w:rPr>
          <w:color w:val="000000" w:themeColor="text1"/>
          <w:sz w:val="28"/>
          <w:szCs w:val="28"/>
        </w:rPr>
        <w:t xml:space="preserve"> которого </w:t>
      </w:r>
      <w:r w:rsidR="003B7223">
        <w:rPr>
          <w:color w:val="000000" w:themeColor="text1"/>
          <w:sz w:val="28"/>
          <w:szCs w:val="28"/>
        </w:rPr>
        <w:t>было выбран способ и ПО для виртуализации. Была изучена тем</w:t>
      </w:r>
      <w:r w:rsidR="001C400C">
        <w:rPr>
          <w:color w:val="000000" w:themeColor="text1"/>
          <w:sz w:val="28"/>
          <w:szCs w:val="28"/>
        </w:rPr>
        <w:t>ы масштабирования приложений и</w:t>
      </w:r>
      <w:r w:rsidR="003B7223">
        <w:rPr>
          <w:color w:val="000000" w:themeColor="text1"/>
          <w:sz w:val="28"/>
          <w:szCs w:val="28"/>
        </w:rPr>
        <w:t xml:space="preserve"> балансировки нагрузки</w:t>
      </w:r>
      <w:r w:rsidR="001C400C">
        <w:rPr>
          <w:color w:val="000000" w:themeColor="text1"/>
          <w:sz w:val="28"/>
          <w:szCs w:val="28"/>
        </w:rPr>
        <w:t>, после чего было</w:t>
      </w:r>
      <w:r w:rsidR="003B7223">
        <w:rPr>
          <w:color w:val="000000" w:themeColor="text1"/>
          <w:sz w:val="28"/>
          <w:szCs w:val="28"/>
        </w:rPr>
        <w:t xml:space="preserve"> выбрано ПО для </w:t>
      </w:r>
      <w:r w:rsidR="001C400C">
        <w:rPr>
          <w:color w:val="000000" w:themeColor="text1"/>
          <w:sz w:val="28"/>
          <w:szCs w:val="28"/>
        </w:rPr>
        <w:t>их</w:t>
      </w:r>
      <w:r w:rsidR="003B7223">
        <w:rPr>
          <w:color w:val="000000" w:themeColor="text1"/>
          <w:sz w:val="28"/>
          <w:szCs w:val="28"/>
        </w:rPr>
        <w:t xml:space="preserve"> обеспечения.</w:t>
      </w:r>
    </w:p>
    <w:p w14:paraId="60DF9C43" w14:textId="77777777" w:rsidR="00FC2879" w:rsidRPr="00676215" w:rsidRDefault="00FC2879">
      <w:pPr>
        <w:rPr>
          <w:color w:val="000000" w:themeColor="text1"/>
          <w:sz w:val="28"/>
          <w:szCs w:val="28"/>
        </w:rPr>
      </w:pPr>
      <w:r w:rsidRPr="00676215">
        <w:rPr>
          <w:color w:val="000000" w:themeColor="text1"/>
          <w:sz w:val="28"/>
          <w:szCs w:val="28"/>
        </w:rPr>
        <w:t>В рамках работы реализуется масштабируемость ПО, предоставляющего возможность хранения и обработки данных мониторинга, выполняется балансировка нагрузки между копиями серверной части платформы.</w:t>
      </w:r>
    </w:p>
    <w:p w14:paraId="7D7A9B57" w14:textId="77777777" w:rsidR="00FC2879" w:rsidRDefault="00FC2879">
      <w:pPr>
        <w:rPr>
          <w:color w:val="000000" w:themeColor="text1"/>
          <w:sz w:val="24"/>
          <w:szCs w:val="24"/>
        </w:rPr>
      </w:pPr>
    </w:p>
    <w:p w14:paraId="63A6531D" w14:textId="77777777" w:rsidR="00FC2879" w:rsidRDefault="00FC2879">
      <w:pPr>
        <w:rPr>
          <w:color w:val="000000" w:themeColor="text1"/>
          <w:sz w:val="24"/>
          <w:szCs w:val="24"/>
        </w:rPr>
      </w:pPr>
    </w:p>
    <w:p w14:paraId="7ECF58C5" w14:textId="77777777" w:rsidR="00FC2879" w:rsidRDefault="00FC2879">
      <w:pPr>
        <w:rPr>
          <w:color w:val="000000" w:themeColor="text1"/>
          <w:sz w:val="24"/>
          <w:szCs w:val="24"/>
        </w:rPr>
      </w:pPr>
    </w:p>
    <w:p w14:paraId="738D8A94" w14:textId="77777777" w:rsidR="00FC2879" w:rsidRDefault="00FC2879">
      <w:pPr>
        <w:rPr>
          <w:color w:val="000000" w:themeColor="text1"/>
          <w:sz w:val="24"/>
          <w:szCs w:val="24"/>
        </w:rPr>
      </w:pPr>
    </w:p>
    <w:p w14:paraId="180A4A47" w14:textId="77777777" w:rsidR="00FC2879" w:rsidRDefault="00FC2879">
      <w:pPr>
        <w:rPr>
          <w:color w:val="000000" w:themeColor="text1"/>
          <w:sz w:val="24"/>
          <w:szCs w:val="24"/>
        </w:rPr>
      </w:pPr>
    </w:p>
    <w:p w14:paraId="5DD038AB" w14:textId="77777777" w:rsidR="00FC2879" w:rsidRDefault="00FC2879">
      <w:pPr>
        <w:rPr>
          <w:color w:val="000000" w:themeColor="text1"/>
          <w:sz w:val="24"/>
          <w:szCs w:val="24"/>
        </w:rPr>
      </w:pPr>
    </w:p>
    <w:p w14:paraId="181ADEC7" w14:textId="77777777" w:rsidR="00FC2879" w:rsidRDefault="00FC2879">
      <w:pPr>
        <w:rPr>
          <w:color w:val="000000" w:themeColor="text1"/>
          <w:sz w:val="24"/>
          <w:szCs w:val="24"/>
        </w:rPr>
      </w:pPr>
    </w:p>
    <w:p w14:paraId="59E125EC" w14:textId="77777777" w:rsidR="00FC2879" w:rsidRDefault="00FC2879">
      <w:pPr>
        <w:rPr>
          <w:color w:val="000000" w:themeColor="text1"/>
          <w:sz w:val="24"/>
          <w:szCs w:val="24"/>
        </w:rPr>
      </w:pPr>
    </w:p>
    <w:p w14:paraId="2D78C054" w14:textId="77777777" w:rsidR="00FC2879" w:rsidRDefault="00FC2879">
      <w:pPr>
        <w:rPr>
          <w:color w:val="000000" w:themeColor="text1"/>
          <w:sz w:val="24"/>
          <w:szCs w:val="24"/>
        </w:rPr>
      </w:pPr>
    </w:p>
    <w:p w14:paraId="0C771815" w14:textId="77777777" w:rsidR="00FC2879" w:rsidRDefault="00FC2879">
      <w:pPr>
        <w:rPr>
          <w:color w:val="000000" w:themeColor="text1"/>
          <w:sz w:val="24"/>
          <w:szCs w:val="24"/>
        </w:rPr>
      </w:pPr>
    </w:p>
    <w:p w14:paraId="4FE38EA2" w14:textId="77777777" w:rsidR="00FC2879" w:rsidRDefault="00FC2879">
      <w:pPr>
        <w:rPr>
          <w:color w:val="000000" w:themeColor="text1"/>
          <w:sz w:val="24"/>
          <w:szCs w:val="24"/>
        </w:rPr>
      </w:pPr>
    </w:p>
    <w:p w14:paraId="67E3AEBF" w14:textId="77777777" w:rsidR="00FC2879" w:rsidRDefault="00FC2879">
      <w:pPr>
        <w:rPr>
          <w:color w:val="000000" w:themeColor="text1"/>
          <w:sz w:val="24"/>
          <w:szCs w:val="24"/>
        </w:rPr>
      </w:pPr>
    </w:p>
    <w:p w14:paraId="24B3C3AF" w14:textId="77777777" w:rsidR="00FC2879" w:rsidRDefault="00FC2879">
      <w:pPr>
        <w:rPr>
          <w:color w:val="000000" w:themeColor="text1"/>
          <w:sz w:val="24"/>
          <w:szCs w:val="24"/>
        </w:rPr>
      </w:pPr>
    </w:p>
    <w:p w14:paraId="1F66D270" w14:textId="77777777" w:rsidR="00FC2879" w:rsidRDefault="00FC2879">
      <w:pPr>
        <w:rPr>
          <w:color w:val="000000" w:themeColor="text1"/>
          <w:sz w:val="24"/>
          <w:szCs w:val="24"/>
        </w:rPr>
      </w:pPr>
    </w:p>
    <w:p w14:paraId="46A3DF90" w14:textId="77777777" w:rsidR="00FC2879" w:rsidRDefault="00FC2879">
      <w:pPr>
        <w:rPr>
          <w:color w:val="000000" w:themeColor="text1"/>
          <w:sz w:val="24"/>
          <w:szCs w:val="24"/>
        </w:rPr>
      </w:pPr>
    </w:p>
    <w:p w14:paraId="17C47F17" w14:textId="77777777" w:rsidR="00FC2879" w:rsidRDefault="00FC2879">
      <w:pPr>
        <w:rPr>
          <w:color w:val="000000" w:themeColor="text1"/>
          <w:sz w:val="24"/>
          <w:szCs w:val="24"/>
        </w:rPr>
      </w:pPr>
    </w:p>
    <w:p w14:paraId="684C5EC8" w14:textId="77777777" w:rsidR="00FC2879" w:rsidRDefault="00FC2879">
      <w:pPr>
        <w:rPr>
          <w:color w:val="000000" w:themeColor="text1"/>
          <w:sz w:val="24"/>
          <w:szCs w:val="24"/>
        </w:rPr>
      </w:pPr>
    </w:p>
    <w:p w14:paraId="54DD1F28" w14:textId="77777777" w:rsidR="00FC2879" w:rsidRDefault="00FC2879">
      <w:pPr>
        <w:rPr>
          <w:color w:val="000000" w:themeColor="text1"/>
          <w:sz w:val="24"/>
          <w:szCs w:val="24"/>
        </w:rPr>
      </w:pPr>
    </w:p>
    <w:p w14:paraId="42012F14" w14:textId="77777777" w:rsidR="00FC2879" w:rsidRDefault="00FC2879">
      <w:pPr>
        <w:rPr>
          <w:color w:val="000000" w:themeColor="text1"/>
          <w:sz w:val="24"/>
          <w:szCs w:val="24"/>
        </w:rPr>
      </w:pPr>
    </w:p>
    <w:p w14:paraId="4277DB2C" w14:textId="77777777" w:rsidR="00FC2879" w:rsidRDefault="00FC2879">
      <w:pPr>
        <w:rPr>
          <w:color w:val="000000" w:themeColor="text1"/>
          <w:sz w:val="24"/>
          <w:szCs w:val="24"/>
        </w:rPr>
      </w:pPr>
    </w:p>
    <w:p w14:paraId="0B1FF6B6" w14:textId="77777777" w:rsidR="00FC2879" w:rsidRPr="00FC2879" w:rsidRDefault="00FC2879">
      <w:pPr>
        <w:rPr>
          <w:color w:val="000000" w:themeColor="text1"/>
          <w:sz w:val="24"/>
          <w:szCs w:val="24"/>
        </w:rPr>
      </w:pPr>
    </w:p>
    <w:p w14:paraId="47DC224D" w14:textId="77777777" w:rsidR="00FC2879" w:rsidRDefault="00FC2879">
      <w:pPr>
        <w:rPr>
          <w:color w:val="000000" w:themeColor="text1"/>
          <w:sz w:val="32"/>
          <w:szCs w:val="32"/>
        </w:rPr>
      </w:pPr>
    </w:p>
    <w:p w14:paraId="631CCC59" w14:textId="216B584E" w:rsidR="00041CE7" w:rsidRPr="00DC2E0D" w:rsidRDefault="00041CE7">
      <w:pPr>
        <w:rPr>
          <w:color w:val="000000" w:themeColor="text1"/>
          <w:sz w:val="40"/>
          <w:szCs w:val="40"/>
        </w:rPr>
      </w:pPr>
      <w:r w:rsidRPr="00DC2E0D">
        <w:rPr>
          <w:color w:val="000000" w:themeColor="text1"/>
          <w:sz w:val="40"/>
          <w:szCs w:val="40"/>
        </w:rPr>
        <w:t>Содержание</w:t>
      </w:r>
      <w:r w:rsidR="00DC2E0D" w:rsidRPr="00DC2E0D">
        <w:rPr>
          <w:color w:val="000000" w:themeColor="text1"/>
          <w:sz w:val="40"/>
          <w:szCs w:val="40"/>
        </w:rPr>
        <w:t>:</w:t>
      </w:r>
    </w:p>
    <w:p w14:paraId="62D84D25" w14:textId="4E9292C9" w:rsidR="00041CE7" w:rsidRPr="00BD04DF" w:rsidRDefault="00041CE7">
      <w:pPr>
        <w:rPr>
          <w:color w:val="000000" w:themeColor="text1"/>
          <w:sz w:val="32"/>
          <w:szCs w:val="32"/>
        </w:rPr>
      </w:pPr>
      <w:r w:rsidRPr="00BD04DF">
        <w:rPr>
          <w:color w:val="000000" w:themeColor="text1"/>
          <w:sz w:val="32"/>
          <w:szCs w:val="32"/>
        </w:rPr>
        <w:t>1</w:t>
      </w:r>
      <w:r w:rsidR="00DC2E0D" w:rsidRPr="00DC2E0D">
        <w:rPr>
          <w:color w:val="000000" w:themeColor="text1"/>
          <w:sz w:val="32"/>
          <w:szCs w:val="32"/>
        </w:rPr>
        <w:t>.</w:t>
      </w:r>
      <w:r w:rsidRPr="00BD04DF">
        <w:rPr>
          <w:color w:val="000000" w:themeColor="text1"/>
          <w:sz w:val="32"/>
          <w:szCs w:val="32"/>
        </w:rPr>
        <w:t xml:space="preserve"> Введение</w:t>
      </w:r>
    </w:p>
    <w:p w14:paraId="1F1463FA" w14:textId="6816057B" w:rsidR="00041CE7" w:rsidRPr="00E00E3B" w:rsidRDefault="00041CE7">
      <w:pPr>
        <w:rPr>
          <w:sz w:val="32"/>
          <w:szCs w:val="32"/>
        </w:rPr>
      </w:pPr>
      <w:r w:rsidRPr="00E00E3B">
        <w:rPr>
          <w:sz w:val="32"/>
          <w:szCs w:val="32"/>
        </w:rPr>
        <w:t>2</w:t>
      </w:r>
      <w:r w:rsidR="00DC2E0D" w:rsidRPr="00DC2E0D">
        <w:rPr>
          <w:sz w:val="32"/>
          <w:szCs w:val="32"/>
        </w:rPr>
        <w:t>.</w:t>
      </w:r>
      <w:r w:rsidRPr="00E00E3B">
        <w:rPr>
          <w:sz w:val="32"/>
          <w:szCs w:val="32"/>
        </w:rPr>
        <w:t xml:space="preserve"> Цели и задачи</w:t>
      </w:r>
    </w:p>
    <w:p w14:paraId="6C4C37FF" w14:textId="2FDD1F12" w:rsidR="00041CE7" w:rsidRPr="00E00E3B" w:rsidRDefault="00041CE7">
      <w:pPr>
        <w:rPr>
          <w:sz w:val="32"/>
          <w:szCs w:val="32"/>
        </w:rPr>
      </w:pPr>
      <w:r w:rsidRPr="00E00E3B">
        <w:rPr>
          <w:sz w:val="32"/>
          <w:szCs w:val="32"/>
        </w:rPr>
        <w:t>2.1</w:t>
      </w:r>
      <w:r w:rsidR="00DC2E0D" w:rsidRPr="00DC2E0D">
        <w:rPr>
          <w:sz w:val="32"/>
          <w:szCs w:val="32"/>
        </w:rPr>
        <w:t>.</w:t>
      </w:r>
      <w:r w:rsidRPr="00E00E3B">
        <w:rPr>
          <w:sz w:val="32"/>
          <w:szCs w:val="32"/>
        </w:rPr>
        <w:t xml:space="preserve"> Цели</w:t>
      </w:r>
    </w:p>
    <w:p w14:paraId="430D2B18" w14:textId="50FDB1C8" w:rsidR="00041CE7" w:rsidRPr="00E00E3B" w:rsidRDefault="00041CE7">
      <w:pPr>
        <w:rPr>
          <w:sz w:val="32"/>
          <w:szCs w:val="32"/>
        </w:rPr>
      </w:pPr>
      <w:r w:rsidRPr="00E00E3B">
        <w:rPr>
          <w:sz w:val="32"/>
          <w:szCs w:val="32"/>
        </w:rPr>
        <w:t>2.2</w:t>
      </w:r>
      <w:r w:rsidR="00DC2E0D" w:rsidRPr="00363FD3">
        <w:rPr>
          <w:sz w:val="32"/>
          <w:szCs w:val="32"/>
        </w:rPr>
        <w:t>.</w:t>
      </w:r>
      <w:r w:rsidRPr="00E00E3B">
        <w:rPr>
          <w:sz w:val="32"/>
          <w:szCs w:val="32"/>
        </w:rPr>
        <w:t xml:space="preserve"> Задачи</w:t>
      </w:r>
    </w:p>
    <w:p w14:paraId="6B3B227D" w14:textId="77777777" w:rsidR="00041CE7" w:rsidRPr="00E00E3B" w:rsidRDefault="00041CE7">
      <w:pPr>
        <w:rPr>
          <w:sz w:val="32"/>
          <w:szCs w:val="32"/>
        </w:rPr>
      </w:pPr>
      <w:r w:rsidRPr="00E00E3B">
        <w:rPr>
          <w:sz w:val="32"/>
          <w:szCs w:val="32"/>
        </w:rPr>
        <w:t>3. Обзор технологий виртуализации</w:t>
      </w:r>
    </w:p>
    <w:p w14:paraId="56A70F64" w14:textId="2F9A20FF" w:rsidR="00041CE7" w:rsidRPr="00E00E3B" w:rsidRDefault="00733BF4">
      <w:pPr>
        <w:rPr>
          <w:sz w:val="32"/>
          <w:szCs w:val="32"/>
        </w:rPr>
      </w:pPr>
      <w:r w:rsidRPr="00E00E3B">
        <w:rPr>
          <w:sz w:val="32"/>
          <w:szCs w:val="32"/>
        </w:rPr>
        <w:t>3.1</w:t>
      </w:r>
      <w:r w:rsidR="00DC2E0D" w:rsidRPr="00DC2E0D">
        <w:rPr>
          <w:sz w:val="32"/>
          <w:szCs w:val="32"/>
        </w:rPr>
        <w:t>.</w:t>
      </w:r>
      <w:r w:rsidRPr="00E00E3B">
        <w:rPr>
          <w:sz w:val="32"/>
          <w:szCs w:val="32"/>
        </w:rPr>
        <w:t xml:space="preserve"> Цель обзора</w:t>
      </w:r>
    </w:p>
    <w:p w14:paraId="62066470" w14:textId="46F09A39" w:rsidR="00733BF4" w:rsidRPr="00E00E3B" w:rsidRDefault="00733BF4">
      <w:pPr>
        <w:rPr>
          <w:sz w:val="32"/>
          <w:szCs w:val="32"/>
        </w:rPr>
      </w:pPr>
      <w:r w:rsidRPr="00E00E3B">
        <w:rPr>
          <w:sz w:val="32"/>
          <w:szCs w:val="32"/>
        </w:rPr>
        <w:t>3.</w:t>
      </w:r>
      <w:r w:rsidR="009040A8" w:rsidRPr="00E00E3B">
        <w:rPr>
          <w:sz w:val="32"/>
          <w:szCs w:val="32"/>
        </w:rPr>
        <w:t>2</w:t>
      </w:r>
      <w:r w:rsidR="00DC2E0D" w:rsidRPr="00DC2E0D">
        <w:rPr>
          <w:sz w:val="32"/>
          <w:szCs w:val="32"/>
        </w:rPr>
        <w:t>.</w:t>
      </w:r>
      <w:r w:rsidR="00DC2E0D">
        <w:rPr>
          <w:sz w:val="32"/>
          <w:szCs w:val="32"/>
        </w:rPr>
        <w:t xml:space="preserve"> С</w:t>
      </w:r>
      <w:r w:rsidR="0094079E" w:rsidRPr="00E00E3B">
        <w:rPr>
          <w:sz w:val="32"/>
          <w:szCs w:val="32"/>
        </w:rPr>
        <w:t>пособы виртуализации</w:t>
      </w:r>
    </w:p>
    <w:p w14:paraId="2A481938" w14:textId="17595068" w:rsidR="0094079E" w:rsidRPr="00E00E3B" w:rsidRDefault="0094079E">
      <w:pPr>
        <w:rPr>
          <w:sz w:val="32"/>
          <w:szCs w:val="32"/>
        </w:rPr>
      </w:pPr>
      <w:r w:rsidRPr="00E00E3B">
        <w:rPr>
          <w:sz w:val="32"/>
          <w:szCs w:val="32"/>
        </w:rPr>
        <w:t>3.</w:t>
      </w:r>
      <w:r w:rsidR="009040A8" w:rsidRPr="00E00E3B">
        <w:rPr>
          <w:sz w:val="32"/>
          <w:szCs w:val="32"/>
        </w:rPr>
        <w:t>3</w:t>
      </w:r>
      <w:r w:rsidR="00DC2E0D" w:rsidRPr="00DC2E0D">
        <w:rPr>
          <w:sz w:val="32"/>
          <w:szCs w:val="32"/>
        </w:rPr>
        <w:t>.</w:t>
      </w:r>
      <w:r w:rsidRPr="00E00E3B">
        <w:rPr>
          <w:sz w:val="32"/>
          <w:szCs w:val="32"/>
        </w:rPr>
        <w:t xml:space="preserve"> Обоснование выбора способа виртуализации</w:t>
      </w:r>
    </w:p>
    <w:p w14:paraId="2AFC4ED7" w14:textId="586E5523" w:rsidR="00733BF4" w:rsidRPr="00E00E3B" w:rsidRDefault="00733BF4">
      <w:pPr>
        <w:rPr>
          <w:sz w:val="32"/>
          <w:szCs w:val="32"/>
        </w:rPr>
      </w:pPr>
      <w:r w:rsidRPr="00E00E3B">
        <w:rPr>
          <w:sz w:val="32"/>
          <w:szCs w:val="32"/>
        </w:rPr>
        <w:t>3.</w:t>
      </w:r>
      <w:r w:rsidR="009040A8" w:rsidRPr="00E00E3B">
        <w:rPr>
          <w:sz w:val="32"/>
          <w:szCs w:val="32"/>
        </w:rPr>
        <w:t>4</w:t>
      </w:r>
      <w:r w:rsidR="00DC2E0D" w:rsidRPr="00363FD3">
        <w:rPr>
          <w:sz w:val="32"/>
          <w:szCs w:val="32"/>
        </w:rPr>
        <w:t>.</w:t>
      </w:r>
      <w:r w:rsidRPr="00E00E3B">
        <w:rPr>
          <w:sz w:val="32"/>
          <w:szCs w:val="32"/>
        </w:rPr>
        <w:t xml:space="preserve"> Результаты обзора</w:t>
      </w:r>
    </w:p>
    <w:p w14:paraId="2C694B40" w14:textId="1BC4F1C4" w:rsidR="00733BF4" w:rsidRPr="00E00E3B" w:rsidRDefault="00733BF4">
      <w:pPr>
        <w:rPr>
          <w:sz w:val="32"/>
          <w:szCs w:val="32"/>
        </w:rPr>
      </w:pPr>
      <w:r w:rsidRPr="00E00E3B">
        <w:rPr>
          <w:sz w:val="32"/>
          <w:szCs w:val="32"/>
        </w:rPr>
        <w:t>3.</w:t>
      </w:r>
      <w:r w:rsidR="009040A8" w:rsidRPr="00E00E3B">
        <w:rPr>
          <w:sz w:val="32"/>
          <w:szCs w:val="32"/>
        </w:rPr>
        <w:t>5</w:t>
      </w:r>
      <w:r w:rsidR="00DC2E0D" w:rsidRPr="00363FD3">
        <w:rPr>
          <w:sz w:val="32"/>
          <w:szCs w:val="32"/>
        </w:rPr>
        <w:t>.</w:t>
      </w:r>
      <w:r w:rsidRPr="00E00E3B">
        <w:rPr>
          <w:sz w:val="32"/>
          <w:szCs w:val="32"/>
        </w:rPr>
        <w:t xml:space="preserve"> Выводы из обзора</w:t>
      </w:r>
    </w:p>
    <w:p w14:paraId="5E78921E" w14:textId="77777777" w:rsidR="00733BF4" w:rsidRPr="00E00E3B" w:rsidRDefault="00733BF4">
      <w:pPr>
        <w:rPr>
          <w:sz w:val="32"/>
          <w:szCs w:val="32"/>
        </w:rPr>
      </w:pPr>
      <w:r w:rsidRPr="00E00E3B">
        <w:rPr>
          <w:sz w:val="32"/>
          <w:szCs w:val="32"/>
        </w:rPr>
        <w:t xml:space="preserve">4. </w:t>
      </w:r>
      <w:r w:rsidR="00AE5057" w:rsidRPr="00E00E3B">
        <w:rPr>
          <w:sz w:val="32"/>
          <w:szCs w:val="32"/>
        </w:rPr>
        <w:t>Описание реализации</w:t>
      </w:r>
    </w:p>
    <w:p w14:paraId="528A67C2" w14:textId="754ACD85" w:rsidR="00AE5057" w:rsidRPr="00DC2E0D" w:rsidRDefault="00AE5057">
      <w:pPr>
        <w:rPr>
          <w:color w:val="000000" w:themeColor="text1"/>
          <w:sz w:val="32"/>
          <w:szCs w:val="32"/>
        </w:rPr>
      </w:pPr>
      <w:r w:rsidRPr="00BD04DF">
        <w:rPr>
          <w:color w:val="000000" w:themeColor="text1"/>
          <w:sz w:val="32"/>
          <w:szCs w:val="32"/>
        </w:rPr>
        <w:t>4</w:t>
      </w:r>
      <w:r>
        <w:rPr>
          <w:color w:val="000000" w:themeColor="text1"/>
          <w:sz w:val="32"/>
          <w:szCs w:val="32"/>
        </w:rPr>
        <w:t>.1</w:t>
      </w:r>
      <w:r w:rsidR="00DC2E0D" w:rsidRPr="00363FD3"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 xml:space="preserve"> </w:t>
      </w:r>
      <w:r w:rsidR="00DC2E0D">
        <w:rPr>
          <w:color w:val="000000" w:themeColor="text1"/>
          <w:sz w:val="32"/>
          <w:szCs w:val="32"/>
        </w:rPr>
        <w:t>Исходные данные</w:t>
      </w:r>
    </w:p>
    <w:p w14:paraId="22BB55AB" w14:textId="3A114EBD" w:rsidR="00C8428F" w:rsidRPr="00C8428F" w:rsidRDefault="00C8428F">
      <w:pPr>
        <w:rPr>
          <w:sz w:val="32"/>
          <w:szCs w:val="32"/>
        </w:rPr>
      </w:pPr>
      <w:r w:rsidRPr="00E00E3B">
        <w:rPr>
          <w:sz w:val="32"/>
          <w:szCs w:val="32"/>
        </w:rPr>
        <w:t>4.</w:t>
      </w:r>
      <w:r w:rsidR="00FC2879" w:rsidRPr="00040BA0">
        <w:rPr>
          <w:sz w:val="32"/>
          <w:szCs w:val="32"/>
        </w:rPr>
        <w:t>1.1</w:t>
      </w:r>
      <w:r w:rsidR="00DC2E0D" w:rsidRPr="00363FD3">
        <w:rPr>
          <w:sz w:val="32"/>
          <w:szCs w:val="32"/>
        </w:rPr>
        <w:t>.</w:t>
      </w:r>
      <w:r w:rsidRPr="00E00E3B">
        <w:rPr>
          <w:sz w:val="32"/>
          <w:szCs w:val="32"/>
        </w:rPr>
        <w:t xml:space="preserve"> </w:t>
      </w:r>
      <w:r w:rsidRPr="00E00E3B">
        <w:rPr>
          <w:sz w:val="32"/>
          <w:szCs w:val="32"/>
          <w:lang w:val="en-US"/>
        </w:rPr>
        <w:t>MQTT</w:t>
      </w:r>
    </w:p>
    <w:p w14:paraId="2AC4CEE1" w14:textId="4F0E261A" w:rsidR="00AE5057" w:rsidRPr="00AE5057" w:rsidRDefault="00AE5057">
      <w:pPr>
        <w:rPr>
          <w:color w:val="000000" w:themeColor="text1"/>
          <w:sz w:val="32"/>
          <w:szCs w:val="32"/>
        </w:rPr>
      </w:pPr>
      <w:r w:rsidRPr="00AE5057">
        <w:rPr>
          <w:color w:val="000000" w:themeColor="text1"/>
          <w:sz w:val="32"/>
          <w:szCs w:val="32"/>
        </w:rPr>
        <w:t>4.2</w:t>
      </w:r>
      <w:r w:rsidR="00DC2E0D"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 xml:space="preserve"> Контейнеризация и масштабирование приложения</w:t>
      </w:r>
    </w:p>
    <w:p w14:paraId="7435ACB5" w14:textId="74962386" w:rsidR="00AE5057" w:rsidRPr="00AE5057" w:rsidRDefault="00AE5057">
      <w:pPr>
        <w:rPr>
          <w:color w:val="000000" w:themeColor="text1"/>
          <w:sz w:val="32"/>
          <w:szCs w:val="32"/>
        </w:rPr>
      </w:pPr>
      <w:r w:rsidRPr="00AE5057">
        <w:rPr>
          <w:color w:val="000000" w:themeColor="text1"/>
          <w:sz w:val="32"/>
          <w:szCs w:val="32"/>
        </w:rPr>
        <w:t>4.2.</w:t>
      </w:r>
      <w:r w:rsidR="00DC2E0D">
        <w:rPr>
          <w:color w:val="000000" w:themeColor="text1"/>
          <w:sz w:val="32"/>
          <w:szCs w:val="32"/>
        </w:rPr>
        <w:t>1</w:t>
      </w:r>
      <w:r w:rsidRPr="00AE505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Основные понятия</w:t>
      </w:r>
    </w:p>
    <w:p w14:paraId="4A2F870D" w14:textId="5B33AF5B" w:rsidR="00AE5057" w:rsidRPr="00363FD3" w:rsidRDefault="00AE5057">
      <w:pPr>
        <w:rPr>
          <w:color w:val="000000" w:themeColor="text1"/>
          <w:sz w:val="32"/>
          <w:szCs w:val="32"/>
        </w:rPr>
      </w:pPr>
      <w:r w:rsidRPr="00AE5057">
        <w:rPr>
          <w:color w:val="000000" w:themeColor="text1"/>
          <w:sz w:val="32"/>
          <w:szCs w:val="32"/>
        </w:rPr>
        <w:t>4.2.</w:t>
      </w:r>
      <w:r w:rsidR="00DC2E0D">
        <w:rPr>
          <w:color w:val="000000" w:themeColor="text1"/>
          <w:sz w:val="32"/>
          <w:szCs w:val="32"/>
        </w:rPr>
        <w:t>2</w:t>
      </w:r>
      <w:r w:rsidRPr="00AE505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Балансировка нагрузки при помощи </w:t>
      </w:r>
      <w:proofErr w:type="spellStart"/>
      <w:r w:rsidR="006E0C3C">
        <w:rPr>
          <w:color w:val="000000" w:themeColor="text1"/>
          <w:sz w:val="32"/>
          <w:szCs w:val="32"/>
          <w:lang w:val="en-US"/>
        </w:rPr>
        <w:t>HA</w:t>
      </w:r>
      <w:r>
        <w:rPr>
          <w:color w:val="000000" w:themeColor="text1"/>
          <w:sz w:val="32"/>
          <w:szCs w:val="32"/>
          <w:lang w:val="en-US"/>
        </w:rPr>
        <w:t>proxy</w:t>
      </w:r>
      <w:proofErr w:type="spellEnd"/>
    </w:p>
    <w:p w14:paraId="68DB0F4C" w14:textId="43748E88" w:rsidR="001C400C" w:rsidRPr="001C400C" w:rsidRDefault="001C400C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025FEA">
        <w:rPr>
          <w:rFonts w:cstheme="minorHAnsi"/>
          <w:sz w:val="32"/>
          <w:szCs w:val="32"/>
          <w:shd w:val="clear" w:color="auto" w:fill="FFFFFF"/>
        </w:rPr>
        <w:t>4.2.</w:t>
      </w:r>
      <w:r>
        <w:rPr>
          <w:rFonts w:cstheme="minorHAnsi"/>
          <w:sz w:val="32"/>
          <w:szCs w:val="32"/>
          <w:shd w:val="clear" w:color="auto" w:fill="FFFFFF"/>
        </w:rPr>
        <w:t>3.</w:t>
      </w:r>
      <w:r w:rsidRPr="00025FEA">
        <w:rPr>
          <w:rFonts w:cstheme="minorHAnsi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sz w:val="32"/>
          <w:szCs w:val="32"/>
          <w:shd w:val="clear" w:color="auto" w:fill="FFFFFF"/>
        </w:rPr>
        <w:t>Обоснование схемы балансировки и масштабирования приложения</w:t>
      </w:r>
    </w:p>
    <w:p w14:paraId="1C5CDBC3" w14:textId="63872A93" w:rsidR="00AE5057" w:rsidRPr="00BD04DF" w:rsidRDefault="00AE505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4.2.</w:t>
      </w:r>
      <w:r w:rsidR="00DC2E0D">
        <w:rPr>
          <w:color w:val="000000" w:themeColor="text1"/>
          <w:sz w:val="32"/>
          <w:szCs w:val="32"/>
        </w:rPr>
        <w:t>4</w:t>
      </w:r>
      <w:r>
        <w:rPr>
          <w:color w:val="000000" w:themeColor="text1"/>
          <w:sz w:val="32"/>
          <w:szCs w:val="32"/>
        </w:rPr>
        <w:t xml:space="preserve"> Построение платформы при помощи </w:t>
      </w:r>
      <w:r>
        <w:rPr>
          <w:color w:val="000000" w:themeColor="text1"/>
          <w:sz w:val="32"/>
          <w:szCs w:val="32"/>
          <w:lang w:val="en-US"/>
        </w:rPr>
        <w:t>docker</w:t>
      </w:r>
      <w:r w:rsidRPr="00AE5057"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compose</w:t>
      </w:r>
    </w:p>
    <w:p w14:paraId="316779BE" w14:textId="5348A5B0" w:rsidR="00A26867" w:rsidRDefault="00A2686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4.</w:t>
      </w:r>
      <w:r w:rsidR="00DC2E0D">
        <w:rPr>
          <w:color w:val="000000" w:themeColor="text1"/>
          <w:sz w:val="32"/>
          <w:szCs w:val="32"/>
        </w:rPr>
        <w:t>2</w:t>
      </w:r>
      <w:r w:rsidR="001C400C">
        <w:rPr>
          <w:color w:val="000000" w:themeColor="text1"/>
          <w:sz w:val="32"/>
          <w:szCs w:val="32"/>
        </w:rPr>
        <w:t>.5.</w:t>
      </w:r>
      <w:r>
        <w:rPr>
          <w:color w:val="000000" w:themeColor="text1"/>
          <w:sz w:val="32"/>
          <w:szCs w:val="32"/>
        </w:rPr>
        <w:t xml:space="preserve"> Аутентификация </w:t>
      </w:r>
    </w:p>
    <w:p w14:paraId="320B1E61" w14:textId="2346ED75" w:rsidR="00DC2E0D" w:rsidRPr="00363FD3" w:rsidRDefault="00DC2E0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4.2.</w:t>
      </w:r>
      <w:r w:rsidR="001C400C">
        <w:rPr>
          <w:color w:val="000000" w:themeColor="text1"/>
          <w:sz w:val="32"/>
          <w:szCs w:val="32"/>
        </w:rPr>
        <w:t>6.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 w:rsidR="001C400C">
        <w:rPr>
          <w:color w:val="000000" w:themeColor="text1"/>
          <w:sz w:val="32"/>
          <w:szCs w:val="32"/>
          <w:lang w:val="en-US"/>
        </w:rPr>
        <w:t>Dockerfile</w:t>
      </w:r>
      <w:proofErr w:type="spellEnd"/>
    </w:p>
    <w:p w14:paraId="73107412" w14:textId="76085C21" w:rsidR="001C400C" w:rsidRPr="001C400C" w:rsidRDefault="001C400C">
      <w:pPr>
        <w:rPr>
          <w:color w:val="000000" w:themeColor="text1"/>
          <w:sz w:val="32"/>
          <w:szCs w:val="32"/>
        </w:rPr>
      </w:pPr>
      <w:r w:rsidRPr="001C400C">
        <w:rPr>
          <w:color w:val="000000" w:themeColor="text1"/>
          <w:sz w:val="32"/>
          <w:szCs w:val="32"/>
        </w:rPr>
        <w:t xml:space="preserve">5. </w:t>
      </w:r>
      <w:r>
        <w:rPr>
          <w:color w:val="000000" w:themeColor="text1"/>
          <w:sz w:val="32"/>
          <w:szCs w:val="32"/>
        </w:rPr>
        <w:t>Требования к эксперименту</w:t>
      </w:r>
    </w:p>
    <w:p w14:paraId="500A57EC" w14:textId="09FFC8DA" w:rsidR="00AE5057" w:rsidRDefault="001C400C">
      <w:pPr>
        <w:rPr>
          <w:color w:val="000000" w:themeColor="text1"/>
          <w:sz w:val="32"/>
          <w:szCs w:val="32"/>
        </w:rPr>
      </w:pPr>
      <w:r w:rsidRPr="001C400C">
        <w:rPr>
          <w:color w:val="000000" w:themeColor="text1"/>
          <w:sz w:val="32"/>
          <w:szCs w:val="32"/>
        </w:rPr>
        <w:t>6</w:t>
      </w:r>
      <w:r w:rsidR="00AE5057">
        <w:rPr>
          <w:color w:val="000000" w:themeColor="text1"/>
          <w:sz w:val="32"/>
          <w:szCs w:val="32"/>
        </w:rPr>
        <w:t>. Заключение</w:t>
      </w:r>
    </w:p>
    <w:p w14:paraId="4DB1F4D8" w14:textId="127D5E31" w:rsidR="00DC2E0D" w:rsidRDefault="001C400C">
      <w:pPr>
        <w:rPr>
          <w:color w:val="000000" w:themeColor="text1"/>
          <w:sz w:val="32"/>
          <w:szCs w:val="32"/>
        </w:rPr>
      </w:pPr>
      <w:r w:rsidRPr="001C400C">
        <w:rPr>
          <w:color w:val="000000" w:themeColor="text1"/>
          <w:sz w:val="32"/>
          <w:szCs w:val="32"/>
        </w:rPr>
        <w:lastRenderedPageBreak/>
        <w:t>7</w:t>
      </w:r>
      <w:r w:rsidR="00AE5057">
        <w:rPr>
          <w:color w:val="000000" w:themeColor="text1"/>
          <w:sz w:val="32"/>
          <w:szCs w:val="32"/>
        </w:rPr>
        <w:t>. Список литературы</w:t>
      </w:r>
    </w:p>
    <w:p w14:paraId="6E93346C" w14:textId="204EFD09" w:rsidR="001C400C" w:rsidRDefault="001C400C">
      <w:pPr>
        <w:rPr>
          <w:color w:val="000000" w:themeColor="text1"/>
          <w:sz w:val="32"/>
          <w:szCs w:val="32"/>
        </w:rPr>
      </w:pPr>
    </w:p>
    <w:p w14:paraId="114E0808" w14:textId="7996D280" w:rsidR="001C400C" w:rsidRDefault="001C400C">
      <w:pPr>
        <w:rPr>
          <w:color w:val="000000" w:themeColor="text1"/>
          <w:sz w:val="32"/>
          <w:szCs w:val="32"/>
        </w:rPr>
      </w:pPr>
    </w:p>
    <w:p w14:paraId="2A16702A" w14:textId="39D9B1E2" w:rsidR="001C400C" w:rsidRDefault="001C400C">
      <w:pPr>
        <w:rPr>
          <w:color w:val="000000" w:themeColor="text1"/>
          <w:sz w:val="32"/>
          <w:szCs w:val="32"/>
        </w:rPr>
      </w:pPr>
    </w:p>
    <w:p w14:paraId="6F89EE89" w14:textId="1990E9E5" w:rsidR="001C400C" w:rsidRDefault="001C400C">
      <w:pPr>
        <w:rPr>
          <w:color w:val="000000" w:themeColor="text1"/>
          <w:sz w:val="32"/>
          <w:szCs w:val="32"/>
        </w:rPr>
      </w:pPr>
    </w:p>
    <w:p w14:paraId="6769ADDC" w14:textId="5C3FCF8D" w:rsidR="001C400C" w:rsidRDefault="001C400C">
      <w:pPr>
        <w:rPr>
          <w:color w:val="000000" w:themeColor="text1"/>
          <w:sz w:val="32"/>
          <w:szCs w:val="32"/>
        </w:rPr>
      </w:pPr>
    </w:p>
    <w:p w14:paraId="170A2D04" w14:textId="7C6DAF4B" w:rsidR="001C400C" w:rsidRDefault="001C400C">
      <w:pPr>
        <w:rPr>
          <w:color w:val="000000" w:themeColor="text1"/>
          <w:sz w:val="32"/>
          <w:szCs w:val="32"/>
        </w:rPr>
      </w:pPr>
    </w:p>
    <w:p w14:paraId="16EABCF8" w14:textId="46603F26" w:rsidR="001C400C" w:rsidRDefault="001C400C">
      <w:pPr>
        <w:rPr>
          <w:color w:val="000000" w:themeColor="text1"/>
          <w:sz w:val="32"/>
          <w:szCs w:val="32"/>
        </w:rPr>
      </w:pPr>
    </w:p>
    <w:p w14:paraId="75637276" w14:textId="032B1B06" w:rsidR="001C400C" w:rsidRDefault="001C400C">
      <w:pPr>
        <w:rPr>
          <w:color w:val="000000" w:themeColor="text1"/>
          <w:sz w:val="32"/>
          <w:szCs w:val="32"/>
        </w:rPr>
      </w:pPr>
    </w:p>
    <w:p w14:paraId="27B855ED" w14:textId="65C52709" w:rsidR="001C400C" w:rsidRDefault="001C400C">
      <w:pPr>
        <w:rPr>
          <w:color w:val="000000" w:themeColor="text1"/>
          <w:sz w:val="32"/>
          <w:szCs w:val="32"/>
        </w:rPr>
      </w:pPr>
    </w:p>
    <w:p w14:paraId="57776F1E" w14:textId="1BEEAC7D" w:rsidR="001C400C" w:rsidRDefault="001C400C">
      <w:pPr>
        <w:rPr>
          <w:color w:val="000000" w:themeColor="text1"/>
          <w:sz w:val="32"/>
          <w:szCs w:val="32"/>
        </w:rPr>
      </w:pPr>
    </w:p>
    <w:p w14:paraId="2E5C020A" w14:textId="1AC7102D" w:rsidR="001C400C" w:rsidRDefault="001C400C">
      <w:pPr>
        <w:rPr>
          <w:color w:val="000000" w:themeColor="text1"/>
          <w:sz w:val="32"/>
          <w:szCs w:val="32"/>
        </w:rPr>
      </w:pPr>
    </w:p>
    <w:p w14:paraId="61C46051" w14:textId="45AFF8B0" w:rsidR="001C400C" w:rsidRDefault="001C400C">
      <w:pPr>
        <w:rPr>
          <w:color w:val="000000" w:themeColor="text1"/>
          <w:sz w:val="32"/>
          <w:szCs w:val="32"/>
        </w:rPr>
      </w:pPr>
    </w:p>
    <w:p w14:paraId="0AE45C0C" w14:textId="75ABDF3F" w:rsidR="001C400C" w:rsidRDefault="001C400C">
      <w:pPr>
        <w:rPr>
          <w:color w:val="000000" w:themeColor="text1"/>
          <w:sz w:val="32"/>
          <w:szCs w:val="32"/>
        </w:rPr>
      </w:pPr>
    </w:p>
    <w:p w14:paraId="5DA05824" w14:textId="6B62386A" w:rsidR="001C400C" w:rsidRDefault="001C400C">
      <w:pPr>
        <w:rPr>
          <w:color w:val="000000" w:themeColor="text1"/>
          <w:sz w:val="32"/>
          <w:szCs w:val="32"/>
        </w:rPr>
      </w:pPr>
    </w:p>
    <w:p w14:paraId="321B2475" w14:textId="56527059" w:rsidR="001C400C" w:rsidRDefault="001C400C">
      <w:pPr>
        <w:rPr>
          <w:color w:val="000000" w:themeColor="text1"/>
          <w:sz w:val="32"/>
          <w:szCs w:val="32"/>
        </w:rPr>
      </w:pPr>
    </w:p>
    <w:p w14:paraId="33ACE9FD" w14:textId="0B9958B8" w:rsidR="001C400C" w:rsidRDefault="001C400C">
      <w:pPr>
        <w:rPr>
          <w:color w:val="000000" w:themeColor="text1"/>
          <w:sz w:val="32"/>
          <w:szCs w:val="32"/>
        </w:rPr>
      </w:pPr>
    </w:p>
    <w:p w14:paraId="14ED3B1A" w14:textId="3115DB14" w:rsidR="001C400C" w:rsidRDefault="001C400C">
      <w:pPr>
        <w:rPr>
          <w:color w:val="000000" w:themeColor="text1"/>
          <w:sz w:val="32"/>
          <w:szCs w:val="32"/>
        </w:rPr>
      </w:pPr>
    </w:p>
    <w:p w14:paraId="2E826B67" w14:textId="5C5F1FCA" w:rsidR="001C400C" w:rsidRDefault="001C400C">
      <w:pPr>
        <w:rPr>
          <w:color w:val="000000" w:themeColor="text1"/>
          <w:sz w:val="32"/>
          <w:szCs w:val="32"/>
        </w:rPr>
      </w:pPr>
    </w:p>
    <w:p w14:paraId="48536C43" w14:textId="436D250D" w:rsidR="001C400C" w:rsidRDefault="001C400C">
      <w:pPr>
        <w:rPr>
          <w:color w:val="000000" w:themeColor="text1"/>
          <w:sz w:val="32"/>
          <w:szCs w:val="32"/>
        </w:rPr>
      </w:pPr>
    </w:p>
    <w:p w14:paraId="4D332DFA" w14:textId="3F77A9E2" w:rsidR="001C400C" w:rsidRDefault="001C400C">
      <w:pPr>
        <w:rPr>
          <w:color w:val="000000" w:themeColor="text1"/>
          <w:sz w:val="32"/>
          <w:szCs w:val="32"/>
        </w:rPr>
      </w:pPr>
    </w:p>
    <w:p w14:paraId="6CBD29AD" w14:textId="2FF4C53D" w:rsidR="001C400C" w:rsidRDefault="001C400C">
      <w:pPr>
        <w:rPr>
          <w:color w:val="000000" w:themeColor="text1"/>
          <w:sz w:val="32"/>
          <w:szCs w:val="32"/>
        </w:rPr>
      </w:pPr>
    </w:p>
    <w:p w14:paraId="5C3F8482" w14:textId="0BCB56C8" w:rsidR="001C400C" w:rsidRDefault="001C400C">
      <w:pPr>
        <w:rPr>
          <w:color w:val="000000" w:themeColor="text1"/>
          <w:sz w:val="32"/>
          <w:szCs w:val="32"/>
        </w:rPr>
      </w:pPr>
    </w:p>
    <w:p w14:paraId="12CCEB2F" w14:textId="5A672A36" w:rsidR="001C400C" w:rsidRDefault="001C400C">
      <w:pPr>
        <w:rPr>
          <w:color w:val="000000" w:themeColor="text1"/>
          <w:sz w:val="32"/>
          <w:szCs w:val="32"/>
        </w:rPr>
      </w:pPr>
    </w:p>
    <w:p w14:paraId="42CB460A" w14:textId="77777777" w:rsidR="001C400C" w:rsidRPr="001C400C" w:rsidRDefault="001C400C">
      <w:pPr>
        <w:rPr>
          <w:color w:val="000000" w:themeColor="text1"/>
          <w:sz w:val="32"/>
          <w:szCs w:val="32"/>
        </w:rPr>
      </w:pPr>
    </w:p>
    <w:p w14:paraId="0A631DF6" w14:textId="77777777" w:rsidR="006273A3" w:rsidRPr="00DC2E0D" w:rsidRDefault="00E00E3B">
      <w:pPr>
        <w:rPr>
          <w:sz w:val="36"/>
          <w:szCs w:val="36"/>
        </w:rPr>
      </w:pPr>
      <w:r w:rsidRPr="00DC2E0D">
        <w:rPr>
          <w:sz w:val="36"/>
          <w:szCs w:val="36"/>
        </w:rPr>
        <w:lastRenderedPageBreak/>
        <w:t xml:space="preserve">1 </w:t>
      </w:r>
      <w:r w:rsidR="0002140B" w:rsidRPr="00DC2E0D">
        <w:rPr>
          <w:sz w:val="36"/>
          <w:szCs w:val="36"/>
        </w:rPr>
        <w:t>Введение</w:t>
      </w:r>
    </w:p>
    <w:p w14:paraId="17811FEA" w14:textId="4423C29E" w:rsidR="0002140B" w:rsidRPr="00676215" w:rsidRDefault="0002140B">
      <w:pPr>
        <w:rPr>
          <w:sz w:val="28"/>
          <w:szCs w:val="28"/>
        </w:rPr>
      </w:pPr>
      <w:r w:rsidRPr="00676215">
        <w:rPr>
          <w:sz w:val="28"/>
          <w:szCs w:val="28"/>
        </w:rPr>
        <w:t xml:space="preserve">В современном мире </w:t>
      </w:r>
      <w:r w:rsidR="00B23D53" w:rsidRPr="00676215">
        <w:rPr>
          <w:sz w:val="28"/>
          <w:szCs w:val="28"/>
          <w:lang w:val="en-US"/>
        </w:rPr>
        <w:t>IT</w:t>
      </w:r>
      <w:r w:rsidR="00B23D53" w:rsidRPr="00676215">
        <w:rPr>
          <w:sz w:val="28"/>
          <w:szCs w:val="28"/>
        </w:rPr>
        <w:t xml:space="preserve"> с каждым годом всё большее распространение получает такая сфера, как </w:t>
      </w:r>
      <w:r w:rsidR="00B23D53" w:rsidRPr="00676215">
        <w:rPr>
          <w:sz w:val="28"/>
          <w:szCs w:val="28"/>
          <w:lang w:val="en-US"/>
        </w:rPr>
        <w:t>IoT</w:t>
      </w:r>
      <w:r w:rsidR="00DA4ACC" w:rsidRPr="00676215">
        <w:rPr>
          <w:sz w:val="28"/>
          <w:szCs w:val="28"/>
        </w:rPr>
        <w:t xml:space="preserve"> или </w:t>
      </w:r>
      <w:r w:rsidR="00B23D53" w:rsidRPr="00676215">
        <w:rPr>
          <w:sz w:val="28"/>
          <w:szCs w:val="28"/>
          <w:lang w:val="en-US"/>
        </w:rPr>
        <w:t>Internet</w:t>
      </w:r>
      <w:r w:rsidR="00B23D53" w:rsidRPr="00676215">
        <w:rPr>
          <w:sz w:val="28"/>
          <w:szCs w:val="28"/>
        </w:rPr>
        <w:t xml:space="preserve"> </w:t>
      </w:r>
      <w:r w:rsidR="00B23D53" w:rsidRPr="00676215">
        <w:rPr>
          <w:sz w:val="28"/>
          <w:szCs w:val="28"/>
          <w:lang w:val="en-US"/>
        </w:rPr>
        <w:t>of</w:t>
      </w:r>
      <w:r w:rsidR="00B23D53" w:rsidRPr="00676215">
        <w:rPr>
          <w:sz w:val="28"/>
          <w:szCs w:val="28"/>
        </w:rPr>
        <w:t xml:space="preserve"> </w:t>
      </w:r>
      <w:r w:rsidR="00B23D53" w:rsidRPr="00676215">
        <w:rPr>
          <w:sz w:val="28"/>
          <w:szCs w:val="28"/>
          <w:lang w:val="en-US"/>
        </w:rPr>
        <w:t>Things</w:t>
      </w:r>
      <w:r w:rsidR="00DA4ACC" w:rsidRPr="00676215">
        <w:rPr>
          <w:sz w:val="28"/>
          <w:szCs w:val="28"/>
        </w:rPr>
        <w:t xml:space="preserve"> (Интернет вещей)</w:t>
      </w:r>
      <w:r w:rsidR="00B23D53" w:rsidRPr="00676215">
        <w:rPr>
          <w:sz w:val="28"/>
          <w:szCs w:val="28"/>
        </w:rPr>
        <w:t xml:space="preserve">. Данное понятие представляет собой </w:t>
      </w:r>
      <w:r w:rsidR="00DA4ACC" w:rsidRPr="00676215">
        <w:rPr>
          <w:sz w:val="28"/>
          <w:szCs w:val="28"/>
        </w:rPr>
        <w:t xml:space="preserve">компьютерную </w:t>
      </w:r>
      <w:r w:rsidR="00B23D53" w:rsidRPr="00676215">
        <w:rPr>
          <w:sz w:val="28"/>
          <w:szCs w:val="28"/>
        </w:rPr>
        <w:t xml:space="preserve">сеть физических предметов («вещей»), которые могут взаимодействовать друг с другом и внешней средой. Широкое распространение </w:t>
      </w:r>
      <w:r w:rsidR="00B23D53" w:rsidRPr="00676215">
        <w:rPr>
          <w:sz w:val="28"/>
          <w:szCs w:val="28"/>
          <w:lang w:val="en-US"/>
        </w:rPr>
        <w:t>IoT</w:t>
      </w:r>
      <w:r w:rsidR="00B23D53" w:rsidRPr="00676215">
        <w:rPr>
          <w:sz w:val="28"/>
          <w:szCs w:val="28"/>
        </w:rPr>
        <w:t xml:space="preserve"> получил в медицине, где он получил известность, как </w:t>
      </w:r>
      <w:r w:rsidR="001C400C">
        <w:rPr>
          <w:sz w:val="28"/>
          <w:szCs w:val="28"/>
        </w:rPr>
        <w:t>И</w:t>
      </w:r>
      <w:r w:rsidR="00B23D53" w:rsidRPr="00676215">
        <w:rPr>
          <w:sz w:val="28"/>
          <w:szCs w:val="28"/>
        </w:rPr>
        <w:t>нтернет медицинских вещей (</w:t>
      </w:r>
      <w:r w:rsidR="00B23D53" w:rsidRPr="00676215">
        <w:rPr>
          <w:sz w:val="28"/>
          <w:szCs w:val="28"/>
          <w:lang w:val="en-US"/>
        </w:rPr>
        <w:t>IoMT</w:t>
      </w:r>
      <w:r w:rsidR="00B23D53" w:rsidRPr="00676215">
        <w:rPr>
          <w:sz w:val="28"/>
          <w:szCs w:val="28"/>
        </w:rPr>
        <w:t xml:space="preserve">, </w:t>
      </w:r>
      <w:r w:rsidR="00B23D53" w:rsidRPr="00676215">
        <w:rPr>
          <w:sz w:val="28"/>
          <w:szCs w:val="28"/>
          <w:lang w:val="en-US"/>
        </w:rPr>
        <w:t>Internet</w:t>
      </w:r>
      <w:r w:rsidR="00B23D53" w:rsidRPr="00676215">
        <w:rPr>
          <w:sz w:val="28"/>
          <w:szCs w:val="28"/>
        </w:rPr>
        <w:t xml:space="preserve"> </w:t>
      </w:r>
      <w:r w:rsidR="00B23D53" w:rsidRPr="00676215">
        <w:rPr>
          <w:sz w:val="28"/>
          <w:szCs w:val="28"/>
          <w:lang w:val="en-US"/>
        </w:rPr>
        <w:t>of</w:t>
      </w:r>
      <w:r w:rsidR="00B23D53" w:rsidRPr="00676215">
        <w:rPr>
          <w:sz w:val="28"/>
          <w:szCs w:val="28"/>
        </w:rPr>
        <w:t xml:space="preserve"> </w:t>
      </w:r>
      <w:r w:rsidR="00B23D53" w:rsidRPr="00676215">
        <w:rPr>
          <w:sz w:val="28"/>
          <w:szCs w:val="28"/>
          <w:lang w:val="en-US"/>
        </w:rPr>
        <w:t>Medical</w:t>
      </w:r>
      <w:r w:rsidR="00B23D53" w:rsidRPr="00676215">
        <w:rPr>
          <w:sz w:val="28"/>
          <w:szCs w:val="28"/>
        </w:rPr>
        <w:t xml:space="preserve"> </w:t>
      </w:r>
      <w:r w:rsidR="00B23D53" w:rsidRPr="00676215">
        <w:rPr>
          <w:sz w:val="28"/>
          <w:szCs w:val="28"/>
          <w:lang w:val="en-US"/>
        </w:rPr>
        <w:t>Things</w:t>
      </w:r>
      <w:r w:rsidR="00B23D53" w:rsidRPr="00676215">
        <w:rPr>
          <w:sz w:val="28"/>
          <w:szCs w:val="28"/>
        </w:rPr>
        <w:t xml:space="preserve">). </w:t>
      </w:r>
      <w:r w:rsidR="00B23D53" w:rsidRPr="00676215">
        <w:rPr>
          <w:sz w:val="28"/>
          <w:szCs w:val="28"/>
          <w:lang w:val="en-US"/>
        </w:rPr>
        <w:t>IoMT</w:t>
      </w:r>
      <w:r w:rsidR="00B23D53" w:rsidRPr="00676215">
        <w:rPr>
          <w:sz w:val="28"/>
          <w:szCs w:val="28"/>
        </w:rPr>
        <w:t xml:space="preserve"> используется для мониторинга состояния человеческого организма</w:t>
      </w:r>
      <w:r w:rsidR="00B75516" w:rsidRPr="00676215">
        <w:rPr>
          <w:sz w:val="28"/>
          <w:szCs w:val="28"/>
        </w:rPr>
        <w:t xml:space="preserve"> в реальном времени, позволяет улучшить процесс</w:t>
      </w:r>
      <w:r w:rsidR="00FC2879" w:rsidRPr="00676215">
        <w:rPr>
          <w:sz w:val="28"/>
          <w:szCs w:val="28"/>
        </w:rPr>
        <w:t>ы</w:t>
      </w:r>
      <w:r w:rsidR="00B75516" w:rsidRPr="00676215">
        <w:rPr>
          <w:sz w:val="28"/>
          <w:szCs w:val="28"/>
        </w:rPr>
        <w:t xml:space="preserve"> лечения</w:t>
      </w:r>
      <w:r w:rsidR="00FC2879" w:rsidRPr="00676215">
        <w:rPr>
          <w:sz w:val="28"/>
          <w:szCs w:val="28"/>
        </w:rPr>
        <w:t xml:space="preserve">, </w:t>
      </w:r>
      <w:r w:rsidR="00B75516" w:rsidRPr="00676215">
        <w:rPr>
          <w:sz w:val="28"/>
          <w:szCs w:val="28"/>
        </w:rPr>
        <w:t>восстановления пациента</w:t>
      </w:r>
      <w:r w:rsidR="00FC2879" w:rsidRPr="00676215">
        <w:rPr>
          <w:sz w:val="28"/>
          <w:szCs w:val="28"/>
        </w:rPr>
        <w:t xml:space="preserve"> и их мониторинг,</w:t>
      </w:r>
      <w:r w:rsidR="00B91AF7" w:rsidRPr="00676215">
        <w:rPr>
          <w:sz w:val="28"/>
          <w:szCs w:val="28"/>
        </w:rPr>
        <w:t xml:space="preserve"> а также усовершенствовать процесс физических тренировок</w:t>
      </w:r>
      <w:r w:rsidR="00B75516" w:rsidRPr="00676215">
        <w:rPr>
          <w:sz w:val="28"/>
          <w:szCs w:val="28"/>
        </w:rPr>
        <w:t>.</w:t>
      </w:r>
    </w:p>
    <w:p w14:paraId="4FB21AAA" w14:textId="77777777" w:rsidR="00B75516" w:rsidRPr="00676215" w:rsidRDefault="00B75516">
      <w:pPr>
        <w:rPr>
          <w:sz w:val="28"/>
          <w:szCs w:val="28"/>
        </w:rPr>
      </w:pPr>
      <w:r w:rsidRPr="00676215">
        <w:rPr>
          <w:sz w:val="28"/>
          <w:szCs w:val="28"/>
        </w:rPr>
        <w:t xml:space="preserve">Проблема мониторинга состояния человека актуальна не только в медицинским учреждениях, но и вне них. Сбор и обработка информации о </w:t>
      </w:r>
      <w:r w:rsidR="008B7D30" w:rsidRPr="00676215">
        <w:rPr>
          <w:sz w:val="28"/>
          <w:szCs w:val="28"/>
        </w:rPr>
        <w:t xml:space="preserve">текущем функционировании организма человека в реальном времени позволяют быстро анализировать медицинские показатели и выявлять патологии, что может быть определяющим для здоровья конкретного человека при критическом состоянии пациента. Помимо </w:t>
      </w:r>
      <w:r w:rsidR="00656FA4" w:rsidRPr="00676215">
        <w:rPr>
          <w:sz w:val="28"/>
          <w:szCs w:val="28"/>
        </w:rPr>
        <w:t xml:space="preserve">выгоды </w:t>
      </w:r>
      <w:r w:rsidR="008B7D30" w:rsidRPr="00676215">
        <w:rPr>
          <w:sz w:val="28"/>
          <w:szCs w:val="28"/>
        </w:rPr>
        <w:t xml:space="preserve">для самого пациента, мониторинг может быть чрезвычайно </w:t>
      </w:r>
      <w:r w:rsidR="00023B24" w:rsidRPr="00676215">
        <w:rPr>
          <w:sz w:val="28"/>
          <w:szCs w:val="28"/>
        </w:rPr>
        <w:t xml:space="preserve">актуальным </w:t>
      </w:r>
      <w:r w:rsidR="008B7D30" w:rsidRPr="00676215">
        <w:rPr>
          <w:sz w:val="28"/>
          <w:szCs w:val="28"/>
        </w:rPr>
        <w:t>для специалистов в области медицины, которым данная информация будет полезна, как дополнительный источник для исследования поведения организма при различных заболеваниях</w:t>
      </w:r>
      <w:r w:rsidR="00636D48" w:rsidRPr="00676215">
        <w:rPr>
          <w:sz w:val="28"/>
          <w:szCs w:val="28"/>
        </w:rPr>
        <w:t>.</w:t>
      </w:r>
      <w:r w:rsidR="00023B24" w:rsidRPr="00676215">
        <w:rPr>
          <w:sz w:val="28"/>
          <w:szCs w:val="28"/>
        </w:rPr>
        <w:t xml:space="preserve"> </w:t>
      </w:r>
      <w:r w:rsidR="00656FA4" w:rsidRPr="00676215">
        <w:rPr>
          <w:sz w:val="28"/>
          <w:szCs w:val="28"/>
        </w:rPr>
        <w:t>При тренировках мониторинг состояния необходим для грамотного распределения нагрузки на организм.</w:t>
      </w:r>
    </w:p>
    <w:p w14:paraId="7EB5D09C" w14:textId="2FC56AFD" w:rsidR="00DF42BC" w:rsidRPr="00676215" w:rsidRDefault="009D4754">
      <w:pPr>
        <w:rPr>
          <w:sz w:val="28"/>
          <w:szCs w:val="28"/>
        </w:rPr>
      </w:pPr>
      <w:r w:rsidRPr="00676215">
        <w:rPr>
          <w:sz w:val="28"/>
          <w:szCs w:val="28"/>
        </w:rPr>
        <w:t xml:space="preserve">Одной из актуальных задач является создание платформы сбора и обработки физиологических данных с открытым исходным кодом, так как несмотря на обширность рынка портативных носимых устройств большинство из них являются проприетарными проектами. </w:t>
      </w:r>
      <w:r w:rsidR="00DF42BC" w:rsidRPr="00676215">
        <w:rPr>
          <w:sz w:val="28"/>
          <w:szCs w:val="28"/>
        </w:rPr>
        <w:t xml:space="preserve">В качестве носимого устройства в данной работе взята умная одежда </w:t>
      </w:r>
      <w:proofErr w:type="spellStart"/>
      <w:r w:rsidR="00DF42BC" w:rsidRPr="00676215">
        <w:rPr>
          <w:sz w:val="28"/>
          <w:szCs w:val="28"/>
          <w:lang w:val="en-US"/>
        </w:rPr>
        <w:t>Hexoskin</w:t>
      </w:r>
      <w:proofErr w:type="spellEnd"/>
      <w:r w:rsidR="00DF42BC" w:rsidRPr="00676215">
        <w:rPr>
          <w:sz w:val="28"/>
          <w:szCs w:val="28"/>
        </w:rPr>
        <w:t xml:space="preserve"> компании </w:t>
      </w:r>
      <w:proofErr w:type="spellStart"/>
      <w:r w:rsidR="00DF42BC" w:rsidRPr="00676215">
        <w:rPr>
          <w:sz w:val="28"/>
          <w:szCs w:val="28"/>
          <w:lang w:val="en-US"/>
        </w:rPr>
        <w:t>Carre</w:t>
      </w:r>
      <w:proofErr w:type="spellEnd"/>
      <w:r w:rsidR="00DF42BC" w:rsidRPr="00676215">
        <w:rPr>
          <w:sz w:val="28"/>
          <w:szCs w:val="28"/>
        </w:rPr>
        <w:t xml:space="preserve"> </w:t>
      </w:r>
      <w:r w:rsidR="00DF42BC" w:rsidRPr="00676215">
        <w:rPr>
          <w:sz w:val="28"/>
          <w:szCs w:val="28"/>
          <w:lang w:val="en-US"/>
        </w:rPr>
        <w:t>Technologies</w:t>
      </w:r>
      <w:r w:rsidR="00DF42BC" w:rsidRPr="00676215">
        <w:rPr>
          <w:sz w:val="28"/>
          <w:szCs w:val="28"/>
        </w:rPr>
        <w:t xml:space="preserve"> </w:t>
      </w:r>
      <w:proofErr w:type="gramStart"/>
      <w:r w:rsidR="00DF42BC" w:rsidRPr="00676215">
        <w:rPr>
          <w:sz w:val="28"/>
          <w:szCs w:val="28"/>
          <w:lang w:val="en-US"/>
        </w:rPr>
        <w:t>Inc</w:t>
      </w:r>
      <w:r w:rsidR="004C2E96" w:rsidRPr="004C2E96">
        <w:rPr>
          <w:sz w:val="28"/>
          <w:szCs w:val="28"/>
        </w:rPr>
        <w:t>[</w:t>
      </w:r>
      <w:proofErr w:type="gramEnd"/>
      <w:r w:rsidR="004C2E96" w:rsidRPr="004C2E96">
        <w:rPr>
          <w:sz w:val="28"/>
          <w:szCs w:val="28"/>
        </w:rPr>
        <w:t>1]</w:t>
      </w:r>
      <w:r w:rsidR="00DF42BC" w:rsidRPr="00676215">
        <w:rPr>
          <w:sz w:val="28"/>
          <w:szCs w:val="28"/>
        </w:rPr>
        <w:t>, способная</w:t>
      </w:r>
      <w:r w:rsidR="00FC2879" w:rsidRPr="00676215">
        <w:rPr>
          <w:sz w:val="28"/>
          <w:szCs w:val="28"/>
        </w:rPr>
        <w:t xml:space="preserve"> считывать и обрабатывать показатели состояния человеческого организма.</w:t>
      </w:r>
      <w:r w:rsidR="00DF42BC" w:rsidRPr="00676215">
        <w:rPr>
          <w:sz w:val="28"/>
          <w:szCs w:val="28"/>
        </w:rPr>
        <w:t xml:space="preserve"> </w:t>
      </w:r>
      <w:proofErr w:type="spellStart"/>
      <w:r w:rsidR="00DF42BC" w:rsidRPr="00676215">
        <w:rPr>
          <w:sz w:val="28"/>
          <w:szCs w:val="28"/>
          <w:lang w:val="en-US"/>
        </w:rPr>
        <w:t>Hexoskin</w:t>
      </w:r>
      <w:proofErr w:type="spellEnd"/>
      <w:r w:rsidR="00DF42BC" w:rsidRPr="00676215">
        <w:rPr>
          <w:sz w:val="28"/>
          <w:szCs w:val="28"/>
        </w:rPr>
        <w:t xml:space="preserve"> </w:t>
      </w:r>
      <w:r w:rsidR="00023B24" w:rsidRPr="00676215">
        <w:rPr>
          <w:sz w:val="28"/>
          <w:szCs w:val="28"/>
        </w:rPr>
        <w:t xml:space="preserve">имеет открытый интерфейс для получения данных по </w:t>
      </w:r>
      <w:r w:rsidR="00023B24" w:rsidRPr="00676215">
        <w:rPr>
          <w:sz w:val="28"/>
          <w:szCs w:val="28"/>
          <w:lang w:val="en-US"/>
        </w:rPr>
        <w:t>Bluetooth</w:t>
      </w:r>
      <w:r w:rsidR="00DF42BC" w:rsidRPr="00676215">
        <w:rPr>
          <w:sz w:val="28"/>
          <w:szCs w:val="28"/>
        </w:rPr>
        <w:t xml:space="preserve">, поэтому именно она выбрана для работы. </w:t>
      </w:r>
    </w:p>
    <w:p w14:paraId="42047501" w14:textId="2AEE080F" w:rsidR="00636D48" w:rsidRPr="00676215" w:rsidRDefault="00827FF9">
      <w:pPr>
        <w:rPr>
          <w:sz w:val="28"/>
          <w:szCs w:val="28"/>
        </w:rPr>
      </w:pPr>
      <w:r w:rsidRPr="00676215">
        <w:rPr>
          <w:sz w:val="28"/>
          <w:szCs w:val="28"/>
        </w:rPr>
        <w:t>Ограничение на число клиентов платформы заключит её возможности в жёсткие рамки, поэтому для функционирования платформы с различным числом клиентов следует обеспечить её масштабируемость, то есть способность увеличивать производительность системы пропорционально дополнительным ресурсам</w:t>
      </w:r>
      <w:r w:rsidR="00FC2879" w:rsidRPr="00676215">
        <w:rPr>
          <w:sz w:val="28"/>
          <w:szCs w:val="28"/>
        </w:rPr>
        <w:t xml:space="preserve"> (оборудованию)</w:t>
      </w:r>
      <w:r w:rsidR="00023B24" w:rsidRPr="00676215">
        <w:rPr>
          <w:sz w:val="28"/>
          <w:szCs w:val="28"/>
        </w:rPr>
        <w:t>, что может обеспечить п</w:t>
      </w:r>
      <w:r w:rsidR="00926591" w:rsidRPr="00676215">
        <w:rPr>
          <w:sz w:val="28"/>
          <w:szCs w:val="28"/>
        </w:rPr>
        <w:t>рименение современных технологий виртуализации</w:t>
      </w:r>
      <w:r w:rsidR="00656FA4" w:rsidRPr="00676215">
        <w:rPr>
          <w:sz w:val="28"/>
          <w:szCs w:val="28"/>
        </w:rPr>
        <w:t xml:space="preserve">. </w:t>
      </w:r>
      <w:r w:rsidR="00926591" w:rsidRPr="00676215">
        <w:rPr>
          <w:sz w:val="28"/>
          <w:szCs w:val="28"/>
        </w:rPr>
        <w:t xml:space="preserve">Таким образом мы сможем избавиться от ограничения на число клиентов платформы </w:t>
      </w:r>
      <w:r w:rsidR="00926591" w:rsidRPr="00676215">
        <w:rPr>
          <w:sz w:val="28"/>
          <w:szCs w:val="28"/>
        </w:rPr>
        <w:lastRenderedPageBreak/>
        <w:t>мониторинга, что позволит осуществлять мониторинг состояния</w:t>
      </w:r>
      <w:r w:rsidR="00926591" w:rsidRPr="00676215">
        <w:rPr>
          <w:color w:val="FF0000"/>
          <w:sz w:val="28"/>
          <w:szCs w:val="28"/>
        </w:rPr>
        <w:t xml:space="preserve"> </w:t>
      </w:r>
      <w:r w:rsidR="00405BA9" w:rsidRPr="00676215">
        <w:rPr>
          <w:sz w:val="28"/>
          <w:szCs w:val="28"/>
        </w:rPr>
        <w:t xml:space="preserve">значительного </w:t>
      </w:r>
      <w:r w:rsidR="00926591" w:rsidRPr="00676215">
        <w:rPr>
          <w:sz w:val="28"/>
          <w:szCs w:val="28"/>
        </w:rPr>
        <w:t>количества пациентов одновременно.</w:t>
      </w:r>
    </w:p>
    <w:p w14:paraId="1CFA5796" w14:textId="486F6B14" w:rsidR="00476B98" w:rsidRPr="00676215" w:rsidRDefault="00636D48">
      <w:pPr>
        <w:rPr>
          <w:sz w:val="28"/>
          <w:szCs w:val="28"/>
        </w:rPr>
      </w:pPr>
      <w:r w:rsidRPr="00676215">
        <w:rPr>
          <w:sz w:val="28"/>
          <w:szCs w:val="28"/>
        </w:rPr>
        <w:t xml:space="preserve">Данная работа посвящена регулированию производительности </w:t>
      </w:r>
      <w:r w:rsidR="00827FF9" w:rsidRPr="00676215">
        <w:rPr>
          <w:sz w:val="28"/>
          <w:szCs w:val="28"/>
        </w:rPr>
        <w:t>платформы</w:t>
      </w:r>
      <w:r w:rsidRPr="00676215">
        <w:rPr>
          <w:sz w:val="28"/>
          <w:szCs w:val="28"/>
        </w:rPr>
        <w:t xml:space="preserve"> </w:t>
      </w:r>
      <w:r w:rsidR="001C400C" w:rsidRPr="00676215">
        <w:rPr>
          <w:sz w:val="28"/>
          <w:szCs w:val="28"/>
        </w:rPr>
        <w:t xml:space="preserve">для сбора и обработки медицинской телеметрии </w:t>
      </w:r>
      <w:r w:rsidRPr="00676215">
        <w:rPr>
          <w:sz w:val="28"/>
          <w:szCs w:val="28"/>
        </w:rPr>
        <w:t>путём масштабирования</w:t>
      </w:r>
      <w:r w:rsidR="00476B98">
        <w:rPr>
          <w:sz w:val="28"/>
          <w:szCs w:val="28"/>
        </w:rPr>
        <w:t>, которое будет осуществлено с помощью подхода виртуализации сетевых функций. Данная стратегия подразумевает разделение функциональности сети и оборудования, которое её реализует, с помощью замены аппаратных ресурсов виртуальными.</w:t>
      </w:r>
    </w:p>
    <w:p w14:paraId="497D44BE" w14:textId="77777777" w:rsidR="006273A3" w:rsidRDefault="006273A3"/>
    <w:p w14:paraId="65C2FB19" w14:textId="77777777" w:rsidR="006273A3" w:rsidRPr="00DC2E0D" w:rsidRDefault="00E00E3B">
      <w:pPr>
        <w:rPr>
          <w:sz w:val="36"/>
          <w:szCs w:val="36"/>
        </w:rPr>
      </w:pPr>
      <w:r w:rsidRPr="00DC2E0D">
        <w:rPr>
          <w:sz w:val="36"/>
          <w:szCs w:val="36"/>
        </w:rPr>
        <w:t xml:space="preserve">2 </w:t>
      </w:r>
      <w:r w:rsidR="0002140B" w:rsidRPr="00DC2E0D">
        <w:rPr>
          <w:sz w:val="36"/>
          <w:szCs w:val="36"/>
        </w:rPr>
        <w:t>Цели и задачи</w:t>
      </w:r>
    </w:p>
    <w:p w14:paraId="0427D244" w14:textId="77777777" w:rsidR="006273A3" w:rsidRPr="00FC2879" w:rsidRDefault="00E00E3B">
      <w:pPr>
        <w:rPr>
          <w:sz w:val="32"/>
          <w:szCs w:val="32"/>
        </w:rPr>
      </w:pPr>
      <w:r w:rsidRPr="00FC2879">
        <w:rPr>
          <w:sz w:val="32"/>
          <w:szCs w:val="32"/>
        </w:rPr>
        <w:t xml:space="preserve">2.1 </w:t>
      </w:r>
      <w:r w:rsidR="006273A3" w:rsidRPr="00FC2879">
        <w:rPr>
          <w:sz w:val="32"/>
          <w:szCs w:val="32"/>
        </w:rPr>
        <w:t>Цели:</w:t>
      </w:r>
    </w:p>
    <w:p w14:paraId="06BA2890" w14:textId="7CE69371" w:rsidR="006273A3" w:rsidRPr="009D4754" w:rsidRDefault="009D4754" w:rsidP="0002140B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D4754">
        <w:rPr>
          <w:rFonts w:cstheme="minorHAnsi"/>
          <w:sz w:val="28"/>
          <w:szCs w:val="28"/>
        </w:rPr>
        <w:t>Разработка средств масштабирования серверной части платформы для сбора, хранения и обработки медицинской телеметрии</w:t>
      </w:r>
    </w:p>
    <w:p w14:paraId="2EB2D615" w14:textId="77777777" w:rsidR="006273A3" w:rsidRPr="00676215" w:rsidRDefault="005F2B94" w:rsidP="0002140B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76215">
        <w:rPr>
          <w:rFonts w:cstheme="minorHAnsi"/>
          <w:sz w:val="28"/>
          <w:szCs w:val="28"/>
        </w:rPr>
        <w:t>Получение опыта использования широко распространённых средства разработки и современных облачных технологий</w:t>
      </w:r>
    </w:p>
    <w:p w14:paraId="1DCBBF32" w14:textId="77777777" w:rsidR="005F2B94" w:rsidRPr="00FC2879" w:rsidRDefault="00E00E3B" w:rsidP="005F2B94">
      <w:pPr>
        <w:rPr>
          <w:rFonts w:cstheme="minorHAnsi"/>
          <w:sz w:val="32"/>
          <w:szCs w:val="32"/>
        </w:rPr>
      </w:pPr>
      <w:r w:rsidRPr="00FC2879">
        <w:rPr>
          <w:rFonts w:cstheme="minorHAnsi"/>
          <w:sz w:val="32"/>
          <w:szCs w:val="32"/>
        </w:rPr>
        <w:t xml:space="preserve">2.2 </w:t>
      </w:r>
      <w:r w:rsidR="005F2B94" w:rsidRPr="00FC2879">
        <w:rPr>
          <w:rFonts w:cstheme="minorHAnsi"/>
          <w:sz w:val="32"/>
          <w:szCs w:val="32"/>
        </w:rPr>
        <w:t>Задачи:</w:t>
      </w:r>
    </w:p>
    <w:p w14:paraId="2C72934B" w14:textId="77777777" w:rsidR="00F80B69" w:rsidRPr="00676215" w:rsidRDefault="00F80B69" w:rsidP="00A348CF">
      <w:pPr>
        <w:pStyle w:val="a6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333333"/>
          <w:sz w:val="28"/>
          <w:szCs w:val="28"/>
        </w:rPr>
      </w:pPr>
      <w:r w:rsidRPr="00676215">
        <w:rPr>
          <w:rFonts w:asciiTheme="minorHAnsi" w:hAnsiTheme="minorHAnsi" w:cstheme="minorHAnsi"/>
          <w:color w:val="333333"/>
          <w:sz w:val="28"/>
          <w:szCs w:val="28"/>
        </w:rPr>
        <w:t>Изучи</w:t>
      </w:r>
      <w:r w:rsidR="00FC2879" w:rsidRPr="00676215">
        <w:rPr>
          <w:rFonts w:asciiTheme="minorHAnsi" w:hAnsiTheme="minorHAnsi" w:cstheme="minorHAnsi"/>
          <w:color w:val="333333"/>
          <w:sz w:val="28"/>
          <w:szCs w:val="28"/>
        </w:rPr>
        <w:t>ть</w:t>
      </w:r>
      <w:r w:rsidRPr="00676215">
        <w:rPr>
          <w:rFonts w:asciiTheme="minorHAnsi" w:hAnsiTheme="minorHAnsi" w:cstheme="minorHAnsi"/>
          <w:color w:val="333333"/>
          <w:sz w:val="28"/>
          <w:szCs w:val="28"/>
        </w:rPr>
        <w:t xml:space="preserve"> исходны</w:t>
      </w:r>
      <w:r w:rsidR="001D20AD" w:rsidRPr="00676215">
        <w:rPr>
          <w:rFonts w:asciiTheme="minorHAnsi" w:hAnsiTheme="minorHAnsi" w:cstheme="minorHAnsi"/>
          <w:color w:val="333333"/>
          <w:sz w:val="28"/>
          <w:szCs w:val="28"/>
        </w:rPr>
        <w:t>е</w:t>
      </w:r>
      <w:r w:rsidRPr="00676215">
        <w:rPr>
          <w:rFonts w:asciiTheme="minorHAnsi" w:hAnsiTheme="minorHAnsi" w:cstheme="minorHAnsi"/>
          <w:color w:val="333333"/>
          <w:sz w:val="28"/>
          <w:szCs w:val="28"/>
        </w:rPr>
        <w:t xml:space="preserve"> данны</w:t>
      </w:r>
      <w:r w:rsidR="001D20AD" w:rsidRPr="00676215">
        <w:rPr>
          <w:rFonts w:asciiTheme="minorHAnsi" w:hAnsiTheme="minorHAnsi" w:cstheme="minorHAnsi"/>
          <w:color w:val="333333"/>
          <w:sz w:val="28"/>
          <w:szCs w:val="28"/>
        </w:rPr>
        <w:t>е</w:t>
      </w:r>
      <w:r w:rsidRPr="00676215">
        <w:rPr>
          <w:rFonts w:asciiTheme="minorHAnsi" w:hAnsiTheme="minorHAnsi" w:cstheme="minorHAnsi"/>
          <w:color w:val="333333"/>
          <w:sz w:val="28"/>
          <w:szCs w:val="28"/>
        </w:rPr>
        <w:t xml:space="preserve"> по задаче сбора медицинской телеметрии в ЛВК</w:t>
      </w:r>
    </w:p>
    <w:p w14:paraId="42896B94" w14:textId="12B211A0" w:rsidR="00F80B69" w:rsidRPr="00676215" w:rsidRDefault="00F80B69" w:rsidP="00A348CF">
      <w:pPr>
        <w:pStyle w:val="a6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333333"/>
          <w:sz w:val="28"/>
          <w:szCs w:val="28"/>
        </w:rPr>
      </w:pPr>
      <w:r w:rsidRPr="00676215">
        <w:rPr>
          <w:rFonts w:asciiTheme="minorHAnsi" w:hAnsiTheme="minorHAnsi" w:cstheme="minorHAnsi"/>
          <w:color w:val="333333"/>
          <w:sz w:val="28"/>
          <w:szCs w:val="28"/>
        </w:rPr>
        <w:t>Изуч</w:t>
      </w:r>
      <w:r w:rsidR="00FC2879" w:rsidRPr="00676215">
        <w:rPr>
          <w:rFonts w:asciiTheme="minorHAnsi" w:hAnsiTheme="minorHAnsi" w:cstheme="minorHAnsi"/>
          <w:color w:val="333333"/>
          <w:sz w:val="28"/>
          <w:szCs w:val="28"/>
        </w:rPr>
        <w:t>ить</w:t>
      </w:r>
      <w:r w:rsidRPr="00676215">
        <w:rPr>
          <w:rFonts w:asciiTheme="minorHAnsi" w:hAnsiTheme="minorHAnsi" w:cstheme="minorHAnsi"/>
          <w:color w:val="333333"/>
          <w:sz w:val="28"/>
          <w:szCs w:val="28"/>
        </w:rPr>
        <w:t xml:space="preserve"> способ</w:t>
      </w:r>
      <w:r w:rsidR="001D20AD" w:rsidRPr="00676215">
        <w:rPr>
          <w:rFonts w:asciiTheme="minorHAnsi" w:hAnsiTheme="minorHAnsi" w:cstheme="minorHAnsi"/>
          <w:color w:val="333333"/>
          <w:sz w:val="28"/>
          <w:szCs w:val="28"/>
        </w:rPr>
        <w:t>ы</w:t>
      </w:r>
      <w:r w:rsidRPr="00676215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commentRangeStart w:id="0"/>
      <w:r w:rsidRPr="00676215">
        <w:rPr>
          <w:rFonts w:asciiTheme="minorHAnsi" w:hAnsiTheme="minorHAnsi" w:cstheme="minorHAnsi"/>
          <w:color w:val="333333"/>
          <w:sz w:val="28"/>
          <w:szCs w:val="28"/>
        </w:rPr>
        <w:t>виртуализации</w:t>
      </w:r>
      <w:commentRangeEnd w:id="0"/>
      <w:r w:rsidR="00CA14DC">
        <w:rPr>
          <w:rStyle w:val="a7"/>
          <w:rFonts w:asciiTheme="minorHAnsi" w:eastAsiaTheme="minorHAnsi" w:hAnsiTheme="minorHAnsi" w:cstheme="minorBidi"/>
          <w:lang w:eastAsia="en-US"/>
        </w:rPr>
        <w:commentReference w:id="0"/>
      </w:r>
      <w:r w:rsidR="00476B98">
        <w:rPr>
          <w:rFonts w:asciiTheme="minorHAnsi" w:hAnsiTheme="minorHAnsi" w:cstheme="minorHAnsi"/>
          <w:color w:val="333333"/>
          <w:sz w:val="28"/>
          <w:szCs w:val="28"/>
        </w:rPr>
        <w:t xml:space="preserve"> для серверной части платформы</w:t>
      </w:r>
      <w:r w:rsidRPr="00676215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14:paraId="2CF0E39C" w14:textId="77777777" w:rsidR="00F80B69" w:rsidRPr="00676215" w:rsidRDefault="00F80B69" w:rsidP="00A348CF">
      <w:pPr>
        <w:pStyle w:val="a6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676215">
        <w:rPr>
          <w:rFonts w:asciiTheme="minorHAnsi" w:hAnsiTheme="minorHAnsi" w:cstheme="minorHAnsi"/>
          <w:sz w:val="28"/>
          <w:szCs w:val="28"/>
        </w:rPr>
        <w:t>Выдел</w:t>
      </w:r>
      <w:r w:rsidR="00FC2879" w:rsidRPr="00676215">
        <w:rPr>
          <w:rFonts w:asciiTheme="minorHAnsi" w:hAnsiTheme="minorHAnsi" w:cstheme="minorHAnsi"/>
          <w:sz w:val="28"/>
          <w:szCs w:val="28"/>
        </w:rPr>
        <w:t>ить</w:t>
      </w:r>
      <w:r w:rsidRPr="00676215">
        <w:rPr>
          <w:rFonts w:asciiTheme="minorHAnsi" w:hAnsiTheme="minorHAnsi" w:cstheme="minorHAnsi"/>
          <w:sz w:val="28"/>
          <w:szCs w:val="28"/>
        </w:rPr>
        <w:t xml:space="preserve"> критери</w:t>
      </w:r>
      <w:r w:rsidR="00FC2879" w:rsidRPr="00676215">
        <w:rPr>
          <w:rFonts w:asciiTheme="minorHAnsi" w:hAnsiTheme="minorHAnsi" w:cstheme="minorHAnsi"/>
          <w:sz w:val="28"/>
          <w:szCs w:val="28"/>
        </w:rPr>
        <w:t>и</w:t>
      </w:r>
      <w:r w:rsidRPr="00676215">
        <w:rPr>
          <w:rFonts w:asciiTheme="minorHAnsi" w:hAnsiTheme="minorHAnsi" w:cstheme="minorHAnsi"/>
          <w:sz w:val="28"/>
          <w:szCs w:val="28"/>
        </w:rPr>
        <w:t xml:space="preserve"> сравнения </w:t>
      </w:r>
      <w:r w:rsidR="00040BA0">
        <w:rPr>
          <w:rFonts w:asciiTheme="minorHAnsi" w:hAnsiTheme="minorHAnsi" w:cstheme="minorHAnsi"/>
          <w:sz w:val="28"/>
          <w:szCs w:val="28"/>
        </w:rPr>
        <w:t>способов</w:t>
      </w:r>
      <w:r w:rsidRPr="00676215">
        <w:rPr>
          <w:rFonts w:asciiTheme="minorHAnsi" w:hAnsiTheme="minorHAnsi" w:cstheme="minorHAnsi"/>
          <w:sz w:val="28"/>
          <w:szCs w:val="28"/>
        </w:rPr>
        <w:t xml:space="preserve"> виртуализации. Провести сравнение, на его основе отобрать ПО для </w:t>
      </w:r>
      <w:r w:rsidR="00EA6E4A" w:rsidRPr="00676215">
        <w:rPr>
          <w:rFonts w:asciiTheme="minorHAnsi" w:hAnsiTheme="minorHAnsi" w:cstheme="minorHAnsi"/>
          <w:sz w:val="28"/>
          <w:szCs w:val="28"/>
        </w:rPr>
        <w:t>проектирования системы на базе выбранного ПО.</w:t>
      </w:r>
    </w:p>
    <w:p w14:paraId="30589F28" w14:textId="77777777" w:rsidR="00A348CF" w:rsidRPr="00676215" w:rsidRDefault="00A348CF" w:rsidP="00A348CF">
      <w:pPr>
        <w:pStyle w:val="a6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676215">
        <w:rPr>
          <w:rFonts w:asciiTheme="minorHAnsi" w:hAnsiTheme="minorHAnsi" w:cstheme="minorHAnsi"/>
          <w:sz w:val="28"/>
          <w:szCs w:val="28"/>
        </w:rPr>
        <w:t xml:space="preserve">Спроектировать масштабируемую серверную часть приложения по сбору телеметрии </w:t>
      </w:r>
    </w:p>
    <w:p w14:paraId="52DE7FF2" w14:textId="77777777" w:rsidR="00F80B69" w:rsidRPr="00685AA0" w:rsidRDefault="00F80B69" w:rsidP="00A348CF">
      <w:pPr>
        <w:pStyle w:val="a6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685AA0">
        <w:rPr>
          <w:rFonts w:asciiTheme="minorHAnsi" w:hAnsiTheme="minorHAnsi" w:cstheme="minorHAnsi"/>
          <w:sz w:val="28"/>
          <w:szCs w:val="28"/>
        </w:rPr>
        <w:t>Развернуть масштабируемую серверную часть приложения</w:t>
      </w:r>
    </w:p>
    <w:p w14:paraId="3CDF4C84" w14:textId="0AD9A1AC" w:rsidR="00B42741" w:rsidRPr="00685AA0" w:rsidRDefault="00F80B69" w:rsidP="005F2B94">
      <w:pPr>
        <w:pStyle w:val="a6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bookmarkStart w:id="1" w:name="_Hlk64392303"/>
      <w:r w:rsidRPr="00685AA0">
        <w:rPr>
          <w:rFonts w:asciiTheme="minorHAnsi" w:hAnsiTheme="minorHAnsi" w:cstheme="minorHAnsi"/>
          <w:sz w:val="28"/>
          <w:szCs w:val="28"/>
        </w:rPr>
        <w:t>Исследовать вопрос аутентификации пользователей</w:t>
      </w:r>
      <w:bookmarkEnd w:id="1"/>
    </w:p>
    <w:p w14:paraId="002218FB" w14:textId="42DD4121" w:rsidR="00DC2E0D" w:rsidRPr="00DC2E0D" w:rsidRDefault="00DC2E0D" w:rsidP="005F2B94">
      <w:pPr>
        <w:rPr>
          <w:sz w:val="36"/>
          <w:szCs w:val="36"/>
        </w:rPr>
      </w:pPr>
      <w:r w:rsidRPr="00DC2E0D">
        <w:rPr>
          <w:sz w:val="36"/>
          <w:szCs w:val="36"/>
        </w:rPr>
        <w:t xml:space="preserve">3. Обзор </w:t>
      </w:r>
      <w:r>
        <w:rPr>
          <w:sz w:val="36"/>
          <w:szCs w:val="36"/>
        </w:rPr>
        <w:t>технологий</w:t>
      </w:r>
      <w:r w:rsidRPr="00DC2E0D">
        <w:rPr>
          <w:sz w:val="36"/>
          <w:szCs w:val="36"/>
        </w:rPr>
        <w:t xml:space="preserve"> виртуализации</w:t>
      </w:r>
    </w:p>
    <w:p w14:paraId="338B050D" w14:textId="1F8A106C" w:rsidR="00DC2E0D" w:rsidRDefault="00DC2E0D" w:rsidP="005F2B94">
      <w:pPr>
        <w:rPr>
          <w:sz w:val="32"/>
          <w:szCs w:val="32"/>
        </w:rPr>
      </w:pPr>
      <w:r>
        <w:rPr>
          <w:sz w:val="32"/>
          <w:szCs w:val="32"/>
        </w:rPr>
        <w:t>3.1. Цель обзора</w:t>
      </w:r>
    </w:p>
    <w:p w14:paraId="0EA4B63C" w14:textId="58138CB0" w:rsidR="00DC2E0D" w:rsidRPr="00DC2E0D" w:rsidRDefault="00DC2E0D" w:rsidP="005F2B94">
      <w:pPr>
        <w:rPr>
          <w:sz w:val="28"/>
          <w:szCs w:val="28"/>
        </w:rPr>
      </w:pPr>
      <w:r>
        <w:rPr>
          <w:sz w:val="28"/>
          <w:szCs w:val="28"/>
        </w:rPr>
        <w:t>Целью обзора способов виртуализации является выбор способа виртуализации для дальнейшей реализации масштабирования платформы на его основании.</w:t>
      </w:r>
    </w:p>
    <w:p w14:paraId="5D87497B" w14:textId="30EA9CB8" w:rsidR="00041CE7" w:rsidRPr="00DC2E0D" w:rsidRDefault="00E00E3B" w:rsidP="005F2B94">
      <w:pPr>
        <w:rPr>
          <w:sz w:val="32"/>
          <w:szCs w:val="32"/>
        </w:rPr>
      </w:pPr>
      <w:r w:rsidRPr="00DC2E0D">
        <w:rPr>
          <w:sz w:val="32"/>
          <w:szCs w:val="32"/>
        </w:rPr>
        <w:t>3</w:t>
      </w:r>
      <w:r w:rsidR="00DC2E0D">
        <w:rPr>
          <w:sz w:val="32"/>
          <w:szCs w:val="32"/>
        </w:rPr>
        <w:t>.2.</w:t>
      </w:r>
      <w:r w:rsidRPr="00DC2E0D">
        <w:rPr>
          <w:sz w:val="32"/>
          <w:szCs w:val="32"/>
        </w:rPr>
        <w:t xml:space="preserve"> </w:t>
      </w:r>
      <w:r w:rsidR="00DC2E0D">
        <w:rPr>
          <w:sz w:val="32"/>
          <w:szCs w:val="32"/>
        </w:rPr>
        <w:t>Способы</w:t>
      </w:r>
      <w:r w:rsidR="00041CE7" w:rsidRPr="00DC2E0D">
        <w:rPr>
          <w:sz w:val="32"/>
          <w:szCs w:val="32"/>
        </w:rPr>
        <w:t xml:space="preserve"> виртуализации</w:t>
      </w:r>
    </w:p>
    <w:p w14:paraId="2A1AD23F" w14:textId="77777777" w:rsidR="00B42741" w:rsidRPr="00676215" w:rsidRDefault="00AC0E99" w:rsidP="005F2B94">
      <w:pPr>
        <w:rPr>
          <w:sz w:val="28"/>
          <w:szCs w:val="28"/>
        </w:rPr>
      </w:pPr>
      <w:r w:rsidRPr="00676215">
        <w:rPr>
          <w:sz w:val="28"/>
          <w:szCs w:val="28"/>
        </w:rPr>
        <w:lastRenderedPageBreak/>
        <w:t>В настоящее время</w:t>
      </w:r>
      <w:r w:rsidR="00DB3428" w:rsidRPr="00676215">
        <w:rPr>
          <w:sz w:val="28"/>
          <w:szCs w:val="28"/>
        </w:rPr>
        <w:t xml:space="preserve"> </w:t>
      </w:r>
      <w:r w:rsidR="00B9683F" w:rsidRPr="00676215">
        <w:rPr>
          <w:sz w:val="28"/>
          <w:szCs w:val="28"/>
        </w:rPr>
        <w:t>осуществлять виртуализацию можно несколькими способами. Для этого можно использовать:</w:t>
      </w:r>
    </w:p>
    <w:p w14:paraId="62007734" w14:textId="77777777" w:rsidR="00AC0E99" w:rsidRPr="00676215" w:rsidRDefault="00AC0E99" w:rsidP="005F2B94">
      <w:pPr>
        <w:rPr>
          <w:sz w:val="28"/>
          <w:szCs w:val="28"/>
        </w:rPr>
      </w:pPr>
      <w:r w:rsidRPr="00676215">
        <w:rPr>
          <w:sz w:val="28"/>
          <w:szCs w:val="28"/>
        </w:rPr>
        <w:t>1.</w:t>
      </w:r>
      <w:r w:rsidR="00B9683F" w:rsidRPr="00676215">
        <w:rPr>
          <w:sz w:val="28"/>
          <w:szCs w:val="28"/>
        </w:rPr>
        <w:t xml:space="preserve"> Виртуальные машины (</w:t>
      </w:r>
      <w:r w:rsidR="00B9683F" w:rsidRPr="00676215">
        <w:rPr>
          <w:sz w:val="28"/>
          <w:szCs w:val="28"/>
          <w:lang w:val="en-US"/>
        </w:rPr>
        <w:t>VM</w:t>
      </w:r>
      <w:r w:rsidR="00B9683F" w:rsidRPr="00676215">
        <w:rPr>
          <w:sz w:val="28"/>
          <w:szCs w:val="28"/>
        </w:rPr>
        <w:t>)</w:t>
      </w:r>
    </w:p>
    <w:p w14:paraId="167DABFF" w14:textId="3F240542" w:rsidR="00AC0E99" w:rsidRPr="00676215" w:rsidRDefault="00AC0E99" w:rsidP="005F2B94">
      <w:pPr>
        <w:rPr>
          <w:sz w:val="28"/>
          <w:szCs w:val="28"/>
        </w:rPr>
      </w:pPr>
      <w:r w:rsidRPr="00676215">
        <w:rPr>
          <w:sz w:val="28"/>
          <w:szCs w:val="28"/>
        </w:rPr>
        <w:t>2.</w:t>
      </w:r>
      <w:r w:rsidR="00B9683F" w:rsidRPr="00676215">
        <w:rPr>
          <w:sz w:val="28"/>
          <w:szCs w:val="28"/>
        </w:rPr>
        <w:t xml:space="preserve"> </w:t>
      </w:r>
      <w:r w:rsidRPr="00676215">
        <w:rPr>
          <w:sz w:val="28"/>
          <w:szCs w:val="28"/>
        </w:rPr>
        <w:t>Контейнеризаци</w:t>
      </w:r>
      <w:r w:rsidR="001C400C">
        <w:rPr>
          <w:sz w:val="28"/>
          <w:szCs w:val="28"/>
        </w:rPr>
        <w:t>ю</w:t>
      </w:r>
    </w:p>
    <w:p w14:paraId="6E3C0357" w14:textId="77777777" w:rsidR="00AC0E99" w:rsidRPr="00676215" w:rsidRDefault="00AC0E99" w:rsidP="005F2B94">
      <w:pPr>
        <w:rPr>
          <w:rFonts w:cstheme="minorHAnsi"/>
          <w:b/>
          <w:bCs/>
          <w:sz w:val="28"/>
          <w:szCs w:val="28"/>
        </w:rPr>
      </w:pPr>
      <w:r w:rsidRPr="00676215">
        <w:rPr>
          <w:rFonts w:cstheme="minorHAnsi"/>
          <w:b/>
          <w:bCs/>
          <w:sz w:val="28"/>
          <w:szCs w:val="28"/>
        </w:rPr>
        <w:t>Виртуальные машины</w:t>
      </w:r>
      <w:r w:rsidR="005508AD" w:rsidRPr="00676215">
        <w:rPr>
          <w:rFonts w:cstheme="minorHAnsi"/>
          <w:b/>
          <w:bCs/>
          <w:sz w:val="28"/>
          <w:szCs w:val="28"/>
        </w:rPr>
        <w:t xml:space="preserve"> (</w:t>
      </w:r>
      <w:commentRangeStart w:id="2"/>
      <w:commentRangeStart w:id="3"/>
      <w:r w:rsidR="005508AD" w:rsidRPr="00676215">
        <w:rPr>
          <w:rFonts w:cstheme="minorHAnsi"/>
          <w:b/>
          <w:bCs/>
          <w:sz w:val="28"/>
          <w:szCs w:val="28"/>
          <w:lang w:val="en-US"/>
        </w:rPr>
        <w:t>VM</w:t>
      </w:r>
      <w:commentRangeEnd w:id="2"/>
      <w:r w:rsidR="002D4FE9">
        <w:rPr>
          <w:rStyle w:val="a7"/>
        </w:rPr>
        <w:commentReference w:id="2"/>
      </w:r>
      <w:commentRangeEnd w:id="3"/>
      <w:r w:rsidR="002467FD">
        <w:rPr>
          <w:rStyle w:val="a7"/>
        </w:rPr>
        <w:commentReference w:id="3"/>
      </w:r>
      <w:r w:rsidR="005508AD" w:rsidRPr="00676215">
        <w:rPr>
          <w:rFonts w:cstheme="minorHAnsi"/>
          <w:b/>
          <w:bCs/>
          <w:sz w:val="28"/>
          <w:szCs w:val="28"/>
        </w:rPr>
        <w:t>)</w:t>
      </w:r>
    </w:p>
    <w:p w14:paraId="0F59192B" w14:textId="3C34F0A8" w:rsidR="00AC0E99" w:rsidRPr="00676215" w:rsidRDefault="00E40700" w:rsidP="005F2B94">
      <w:pPr>
        <w:rPr>
          <w:rFonts w:cstheme="minorHAnsi"/>
          <w:sz w:val="28"/>
          <w:szCs w:val="28"/>
        </w:rPr>
      </w:pPr>
      <w:r w:rsidRPr="00676215">
        <w:rPr>
          <w:rFonts w:cstheme="minorHAnsi"/>
          <w:sz w:val="28"/>
          <w:szCs w:val="28"/>
          <w:shd w:val="clear" w:color="auto" w:fill="FFFFFF"/>
        </w:rPr>
        <w:t>Вирт</w:t>
      </w:r>
      <w:r w:rsidR="00685AA0">
        <w:rPr>
          <w:rFonts w:cstheme="minorHAnsi"/>
          <w:sz w:val="28"/>
          <w:szCs w:val="28"/>
          <w:shd w:val="clear" w:color="auto" w:fill="FFFFFF"/>
        </w:rPr>
        <w:t>уа</w:t>
      </w:r>
      <w:r w:rsidRPr="00676215">
        <w:rPr>
          <w:rFonts w:cstheme="minorHAnsi"/>
          <w:sz w:val="28"/>
          <w:szCs w:val="28"/>
          <w:shd w:val="clear" w:color="auto" w:fill="FFFFFF"/>
        </w:rPr>
        <w:t>льная машина – это программная и/или аппаратная система, </w:t>
      </w:r>
      <w:hyperlink r:id="rId11" w:tooltip="Эмуляция" w:history="1">
        <w:r w:rsidRPr="00676215">
          <w:rPr>
            <w:rStyle w:val="a4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эмулирующая</w:t>
        </w:r>
      </w:hyperlink>
      <w:r w:rsidRPr="00676215">
        <w:rPr>
          <w:rFonts w:cstheme="minorHAnsi"/>
          <w:sz w:val="28"/>
          <w:szCs w:val="28"/>
          <w:shd w:val="clear" w:color="auto" w:fill="FFFFFF"/>
        </w:rPr>
        <w:t> </w:t>
      </w:r>
      <w:hyperlink r:id="rId12" w:tooltip="Аппаратное обеспечение" w:history="1">
        <w:r w:rsidRPr="00676215">
          <w:rPr>
            <w:rStyle w:val="a4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аппаратное обеспечение</w:t>
        </w:r>
      </w:hyperlink>
      <w:r w:rsidRPr="00676215">
        <w:rPr>
          <w:rFonts w:cstheme="minorHAnsi"/>
          <w:sz w:val="28"/>
          <w:szCs w:val="28"/>
          <w:shd w:val="clear" w:color="auto" w:fill="FFFFFF"/>
        </w:rPr>
        <w:t> некоторой </w:t>
      </w:r>
      <w:hyperlink r:id="rId13" w:tooltip="Аппаратная платформа компьютера" w:history="1">
        <w:r w:rsidRPr="00676215">
          <w:rPr>
            <w:rStyle w:val="a4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платформы</w:t>
        </w:r>
      </w:hyperlink>
      <w:r w:rsidRPr="00676215">
        <w:rPr>
          <w:rFonts w:cstheme="minorHAnsi"/>
          <w:sz w:val="28"/>
          <w:szCs w:val="28"/>
          <w:shd w:val="clear" w:color="auto" w:fill="FFFFFF"/>
        </w:rPr>
        <w:t> </w:t>
      </w:r>
      <w:r w:rsidR="00C2113C" w:rsidRPr="00676215">
        <w:rPr>
          <w:rFonts w:cstheme="minorHAnsi"/>
          <w:sz w:val="28"/>
          <w:szCs w:val="28"/>
          <w:shd w:val="clear" w:color="auto" w:fill="FFFFFF"/>
        </w:rPr>
        <w:t>(</w:t>
      </w:r>
      <w:r w:rsidR="00BC575A" w:rsidRPr="00676215">
        <w:rPr>
          <w:rFonts w:cstheme="minorHAnsi"/>
          <w:sz w:val="28"/>
          <w:szCs w:val="28"/>
          <w:shd w:val="clear" w:color="auto" w:fill="FFFFFF"/>
        </w:rPr>
        <w:t xml:space="preserve">называемой </w:t>
      </w:r>
      <w:ins w:id="4" w:author="Lenovo" w:date="2021-03-14T14:10:00Z">
        <w:r w:rsidR="00BC575A" w:rsidRPr="00676215">
          <w:rPr>
            <w:rFonts w:cstheme="minorHAnsi"/>
            <w:sz w:val="28"/>
            <w:szCs w:val="28"/>
            <w:shd w:val="clear" w:color="auto" w:fill="FFFFFF"/>
          </w:rPr>
          <w:t xml:space="preserve">гостевой платформой) </w:t>
        </w:r>
      </w:ins>
      <w:r w:rsidRPr="00676215">
        <w:rPr>
          <w:rFonts w:cstheme="minorHAnsi"/>
          <w:sz w:val="28"/>
          <w:szCs w:val="28"/>
          <w:shd w:val="clear" w:color="auto" w:fill="FFFFFF"/>
        </w:rPr>
        <w:t xml:space="preserve">и исполняющая программы для </w:t>
      </w:r>
      <w:r w:rsidR="000B7ACC" w:rsidRPr="00676215">
        <w:rPr>
          <w:rFonts w:cstheme="minorHAnsi"/>
          <w:sz w:val="28"/>
          <w:szCs w:val="28"/>
          <w:shd w:val="clear" w:color="auto" w:fill="FFFFFF"/>
        </w:rPr>
        <w:t>гостевой платформы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 на </w:t>
      </w:r>
      <w:r w:rsidR="000B7ACC" w:rsidRPr="00676215">
        <w:rPr>
          <w:rFonts w:cstheme="minorHAnsi"/>
          <w:sz w:val="28"/>
          <w:szCs w:val="28"/>
          <w:shd w:val="clear" w:color="auto" w:fill="FFFFFF"/>
        </w:rPr>
        <w:t>платформе-хозяине</w:t>
      </w:r>
      <w:r w:rsidR="002467FD">
        <w:rPr>
          <w:rFonts w:cstheme="minorHAnsi"/>
          <w:sz w:val="28"/>
          <w:szCs w:val="28"/>
          <w:shd w:val="clear" w:color="auto" w:fill="FFFFFF"/>
        </w:rPr>
        <w:t>, изолирующая от платформы-хозяина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 пр</w:t>
      </w:r>
      <w:r w:rsidR="002467FD">
        <w:rPr>
          <w:rFonts w:cstheme="minorHAnsi"/>
          <w:sz w:val="28"/>
          <w:szCs w:val="28"/>
          <w:shd w:val="clear" w:color="auto" w:fill="FFFFFF"/>
        </w:rPr>
        <w:t>иложения, бинарные файлы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 и операционные системы.</w:t>
      </w:r>
      <w:r w:rsidR="00C900FC" w:rsidRPr="00676215">
        <w:rPr>
          <w:rFonts w:cstheme="minorHAnsi"/>
          <w:sz w:val="28"/>
          <w:szCs w:val="28"/>
        </w:rPr>
        <w:t xml:space="preserve"> Виртуальная машина обладает всеми виртуальными устройствами и виртуальным жёстким диском, на который устанавливается гостевая операционная система, драйверы устройств и прочие компоненты. Виртуальное оборудование функционирует, как </w:t>
      </w:r>
      <w:r w:rsidR="004C2E96">
        <w:rPr>
          <w:rFonts w:cstheme="minorHAnsi"/>
          <w:sz w:val="28"/>
          <w:szCs w:val="28"/>
        </w:rPr>
        <w:t>реальное</w:t>
      </w:r>
      <w:r w:rsidR="00C900FC" w:rsidRPr="00676215">
        <w:rPr>
          <w:rFonts w:cstheme="minorHAnsi"/>
          <w:sz w:val="28"/>
          <w:szCs w:val="28"/>
        </w:rPr>
        <w:t>, при этом виртуальная машина изолирована от реального</w:t>
      </w:r>
      <w:r w:rsidR="000B069B" w:rsidRPr="00676215">
        <w:rPr>
          <w:rFonts w:cstheme="minorHAnsi"/>
          <w:sz w:val="28"/>
          <w:szCs w:val="28"/>
        </w:rPr>
        <w:t xml:space="preserve"> компьютера</w:t>
      </w:r>
      <w:r w:rsidR="00C900FC" w:rsidRPr="00676215">
        <w:rPr>
          <w:rFonts w:cstheme="minorHAnsi"/>
          <w:sz w:val="28"/>
          <w:szCs w:val="28"/>
        </w:rPr>
        <w:t xml:space="preserve">, однако может иметь </w:t>
      </w:r>
      <w:r w:rsidR="000B069B" w:rsidRPr="00676215">
        <w:rPr>
          <w:rFonts w:cstheme="minorHAnsi"/>
          <w:sz w:val="28"/>
          <w:szCs w:val="28"/>
        </w:rPr>
        <w:t xml:space="preserve">общие </w:t>
      </w:r>
      <w:ins w:id="5" w:author="Антон Бодров" w:date="2021-03-30T02:55:00Z">
        <w:r w:rsidR="00041CE7" w:rsidRPr="00676215">
          <w:rPr>
            <w:rFonts w:cstheme="minorHAnsi"/>
            <w:sz w:val="28"/>
            <w:szCs w:val="28"/>
          </w:rPr>
          <w:t>каталоги файловой системы</w:t>
        </w:r>
      </w:ins>
      <w:r w:rsidR="00BD04DF" w:rsidRPr="00676215">
        <w:rPr>
          <w:rFonts w:cstheme="minorHAnsi"/>
          <w:sz w:val="28"/>
          <w:szCs w:val="28"/>
        </w:rPr>
        <w:t xml:space="preserve"> </w:t>
      </w:r>
      <w:r w:rsidR="00BD04DF" w:rsidRPr="00676215">
        <w:rPr>
          <w:rFonts w:cstheme="minorHAnsi"/>
          <w:sz w:val="28"/>
          <w:szCs w:val="28"/>
          <w:lang w:val="en-US"/>
        </w:rPr>
        <w:t>c</w:t>
      </w:r>
      <w:r w:rsidR="000B069B" w:rsidRPr="00676215">
        <w:rPr>
          <w:rFonts w:cstheme="minorHAnsi"/>
          <w:sz w:val="28"/>
          <w:szCs w:val="28"/>
        </w:rPr>
        <w:t xml:space="preserve"> ним.</w:t>
      </w:r>
    </w:p>
    <w:p w14:paraId="68274423" w14:textId="77777777" w:rsidR="005508AD" w:rsidRPr="00676215" w:rsidRDefault="00DD39FE" w:rsidP="005F2B94">
      <w:pPr>
        <w:rPr>
          <w:rFonts w:cstheme="minorHAnsi"/>
          <w:sz w:val="28"/>
          <w:szCs w:val="28"/>
        </w:rPr>
      </w:pPr>
      <w:r w:rsidRPr="00676215">
        <w:rPr>
          <w:rFonts w:cstheme="minorHAnsi"/>
          <w:sz w:val="28"/>
          <w:szCs w:val="28"/>
        </w:rPr>
        <w:t xml:space="preserve">Использование </w:t>
      </w:r>
      <w:r w:rsidRPr="00676215">
        <w:rPr>
          <w:rFonts w:cstheme="minorHAnsi"/>
          <w:sz w:val="28"/>
          <w:szCs w:val="28"/>
          <w:lang w:val="en-US"/>
        </w:rPr>
        <w:t>VM</w:t>
      </w:r>
      <w:r w:rsidRPr="00676215">
        <w:rPr>
          <w:rFonts w:cstheme="minorHAnsi"/>
          <w:sz w:val="28"/>
          <w:szCs w:val="28"/>
        </w:rPr>
        <w:t xml:space="preserve"> вызывает дополнительные расходы на виртуальное оборудование, запуск гостевой ОС и поддержку необходимого окружения для работы </w:t>
      </w:r>
      <w:commentRangeStart w:id="6"/>
      <w:r w:rsidRPr="00676215">
        <w:rPr>
          <w:rFonts w:cstheme="minorHAnsi"/>
          <w:sz w:val="28"/>
          <w:szCs w:val="28"/>
        </w:rPr>
        <w:t>приложений</w:t>
      </w:r>
      <w:commentRangeEnd w:id="6"/>
      <w:r w:rsidR="00F749A8" w:rsidRPr="00676215">
        <w:rPr>
          <w:rStyle w:val="a7"/>
          <w:sz w:val="28"/>
          <w:szCs w:val="28"/>
        </w:rPr>
        <w:commentReference w:id="6"/>
      </w:r>
      <w:r w:rsidRPr="00676215">
        <w:rPr>
          <w:rFonts w:cstheme="minorHAnsi"/>
          <w:sz w:val="28"/>
          <w:szCs w:val="28"/>
        </w:rPr>
        <w:t>.</w:t>
      </w:r>
    </w:p>
    <w:p w14:paraId="456DD16D" w14:textId="77777777" w:rsidR="000B069B" w:rsidRPr="00676215" w:rsidRDefault="009E08DA" w:rsidP="005F2B94">
      <w:pPr>
        <w:rPr>
          <w:b/>
          <w:bCs/>
          <w:sz w:val="28"/>
          <w:szCs w:val="28"/>
        </w:rPr>
      </w:pPr>
      <w:r w:rsidRPr="00676215">
        <w:rPr>
          <w:b/>
          <w:bCs/>
          <w:sz w:val="28"/>
          <w:szCs w:val="28"/>
        </w:rPr>
        <w:t>Контейнеры</w:t>
      </w:r>
    </w:p>
    <w:p w14:paraId="21080CDB" w14:textId="2CEB29CA" w:rsidR="000E645B" w:rsidRPr="00676215" w:rsidRDefault="00B9316A" w:rsidP="005F2B94">
      <w:pPr>
        <w:rPr>
          <w:sz w:val="28"/>
          <w:szCs w:val="28"/>
        </w:rPr>
      </w:pPr>
      <w:r w:rsidRPr="00676215">
        <w:rPr>
          <w:sz w:val="28"/>
          <w:szCs w:val="28"/>
        </w:rPr>
        <w:t>Контейнер</w:t>
      </w:r>
      <w:r w:rsidR="00FC2879" w:rsidRPr="00676215">
        <w:rPr>
          <w:sz w:val="28"/>
          <w:szCs w:val="28"/>
        </w:rPr>
        <w:t xml:space="preserve">изация – это метод </w:t>
      </w:r>
      <w:r w:rsidR="001C400C">
        <w:rPr>
          <w:sz w:val="28"/>
          <w:szCs w:val="28"/>
        </w:rPr>
        <w:t xml:space="preserve">легковесной </w:t>
      </w:r>
      <w:r w:rsidR="00FC2879" w:rsidRPr="00676215">
        <w:rPr>
          <w:sz w:val="28"/>
          <w:szCs w:val="28"/>
        </w:rPr>
        <w:t xml:space="preserve">виртуализации, при котором вместе упаковываются и изолируются от домашней ОС приложение, бинарные файлы и библиотеки. </w:t>
      </w:r>
      <w:r w:rsidR="009E08DA" w:rsidRPr="00676215">
        <w:rPr>
          <w:sz w:val="28"/>
          <w:szCs w:val="28"/>
        </w:rPr>
        <w:t>В отличие от виртуальных машин</w:t>
      </w:r>
      <w:r w:rsidRPr="00676215">
        <w:rPr>
          <w:sz w:val="28"/>
          <w:szCs w:val="28"/>
        </w:rPr>
        <w:t xml:space="preserve"> контейнеры обеспечивают виртуализацию на уровне операционной системы, а не аппаратного обеспечения</w:t>
      </w:r>
      <w:r w:rsidR="00F749A8" w:rsidRPr="00676215">
        <w:rPr>
          <w:sz w:val="28"/>
          <w:szCs w:val="28"/>
        </w:rPr>
        <w:t xml:space="preserve"> [</w:t>
      </w:r>
      <w:ins w:id="7" w:author="Антон Бодров" w:date="2021-03-30T02:53:00Z">
        <w:r w:rsidR="00023B24" w:rsidRPr="00676215">
          <w:rPr>
            <w:sz w:val="28"/>
            <w:szCs w:val="28"/>
          </w:rPr>
          <w:t>Рис.1</w:t>
        </w:r>
      </w:ins>
      <w:r w:rsidR="00F749A8" w:rsidRPr="00676215">
        <w:rPr>
          <w:sz w:val="28"/>
          <w:szCs w:val="28"/>
        </w:rPr>
        <w:t>]</w:t>
      </w:r>
      <w:r w:rsidRPr="00676215">
        <w:rPr>
          <w:sz w:val="28"/>
          <w:szCs w:val="28"/>
        </w:rPr>
        <w:t xml:space="preserve">. </w:t>
      </w:r>
      <w:commentRangeStart w:id="8"/>
      <w:r w:rsidRPr="00676215">
        <w:rPr>
          <w:sz w:val="28"/>
          <w:szCs w:val="28"/>
        </w:rPr>
        <w:t>Благодаря</w:t>
      </w:r>
      <w:commentRangeEnd w:id="8"/>
      <w:r w:rsidR="00363FD3">
        <w:rPr>
          <w:rStyle w:val="a7"/>
        </w:rPr>
        <w:commentReference w:id="8"/>
      </w:r>
      <w:r w:rsidRPr="00676215">
        <w:rPr>
          <w:sz w:val="28"/>
          <w:szCs w:val="28"/>
        </w:rPr>
        <w:t xml:space="preserve"> виртуализации на уровне ОС возможно быстрое развёртывание, простое масштабирование. Также</w:t>
      </w:r>
      <w:r w:rsidR="0001197A">
        <w:rPr>
          <w:sz w:val="28"/>
          <w:szCs w:val="28"/>
        </w:rPr>
        <w:t xml:space="preserve"> </w:t>
      </w:r>
      <w:r w:rsidRPr="00676215">
        <w:rPr>
          <w:sz w:val="28"/>
          <w:szCs w:val="28"/>
        </w:rPr>
        <w:t>уменьшается объём занимаемого места на жёстком диске</w:t>
      </w:r>
      <w:r w:rsidR="00685AA0">
        <w:rPr>
          <w:sz w:val="28"/>
          <w:szCs w:val="28"/>
        </w:rPr>
        <w:t xml:space="preserve"> по </w:t>
      </w:r>
      <w:r w:rsidR="00685AA0">
        <w:rPr>
          <w:sz w:val="28"/>
          <w:szCs w:val="28"/>
        </w:rPr>
        <w:lastRenderedPageBreak/>
        <w:t>сравнению с виртуализацией с помощью виртуальных машин</w:t>
      </w:r>
      <w:r w:rsidRPr="00676215">
        <w:rPr>
          <w:sz w:val="28"/>
          <w:szCs w:val="28"/>
        </w:rPr>
        <w:t>.</w:t>
      </w:r>
      <w:r w:rsidR="0001197A">
        <w:rPr>
          <w:sz w:val="28"/>
          <w:szCs w:val="28"/>
        </w:rPr>
        <w:t xml:space="preserve"> </w:t>
      </w:r>
      <w:r w:rsidR="000E645B" w:rsidRPr="00676215">
        <w:rPr>
          <w:noProof/>
          <w:sz w:val="28"/>
          <w:szCs w:val="28"/>
          <w:lang w:eastAsia="ru-RU"/>
        </w:rPr>
        <w:drawing>
          <wp:inline distT="0" distB="0" distL="0" distR="0" wp14:anchorId="6BA1722F" wp14:editId="2BA66E76">
            <wp:extent cx="5940425" cy="3858895"/>
            <wp:effectExtent l="0" t="0" r="3175" b="8255"/>
            <wp:docPr id="2" name="Рисунок 2" descr="What's the difference between VMs &amp; Containers? | AKF Part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's the difference between VMs &amp; Containers? | AKF Partner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E142" w14:textId="77777777" w:rsidR="00B9683F" w:rsidRPr="00676215" w:rsidRDefault="00023B24" w:rsidP="005F2B94">
      <w:pPr>
        <w:rPr>
          <w:sz w:val="28"/>
          <w:szCs w:val="28"/>
        </w:rPr>
      </w:pPr>
      <w:r w:rsidRPr="00676215">
        <w:rPr>
          <w:sz w:val="28"/>
          <w:szCs w:val="28"/>
        </w:rPr>
        <w:t>Рис.1: Сравнение технологий виртуализации виртуальных машин и контейнеров</w:t>
      </w:r>
    </w:p>
    <w:p w14:paraId="108B878E" w14:textId="1DDC4F5C" w:rsidR="00B9683F" w:rsidRPr="00476B98" w:rsidRDefault="00476B98" w:rsidP="005F2B9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Бессерверные</w:t>
      </w:r>
      <w:proofErr w:type="spellEnd"/>
      <w:r>
        <w:rPr>
          <w:b/>
          <w:bCs/>
          <w:sz w:val="28"/>
          <w:szCs w:val="28"/>
        </w:rPr>
        <w:t xml:space="preserve"> вычисления</w:t>
      </w:r>
    </w:p>
    <w:p w14:paraId="53DC1F9D" w14:textId="77777777" w:rsidR="00B9683F" w:rsidRPr="00676215" w:rsidRDefault="00B9683F" w:rsidP="005F2B94">
      <w:pPr>
        <w:rPr>
          <w:sz w:val="28"/>
          <w:szCs w:val="28"/>
        </w:rPr>
      </w:pPr>
      <w:proofErr w:type="spellStart"/>
      <w:r w:rsidRPr="00676215">
        <w:rPr>
          <w:sz w:val="28"/>
          <w:szCs w:val="28"/>
        </w:rPr>
        <w:t>Бессерверные</w:t>
      </w:r>
      <w:proofErr w:type="spellEnd"/>
      <w:r w:rsidRPr="00676215">
        <w:rPr>
          <w:sz w:val="28"/>
          <w:szCs w:val="28"/>
        </w:rPr>
        <w:t xml:space="preserve"> вычисления</w:t>
      </w:r>
      <w:r w:rsidR="00B825C4" w:rsidRPr="00676215">
        <w:rPr>
          <w:sz w:val="28"/>
          <w:szCs w:val="28"/>
        </w:rPr>
        <w:t xml:space="preserve"> – стратегия организации платформенных облачных услуг, при котор</w:t>
      </w:r>
      <w:r w:rsidR="007C346E">
        <w:rPr>
          <w:sz w:val="28"/>
          <w:szCs w:val="28"/>
        </w:rPr>
        <w:t>ом реализуется шаблон «функция как услуга», при котором для выполнения каждого вызова функции создаётся контейнер или виртуальная машина, уничтожающиеся после выполнения</w:t>
      </w:r>
      <w:r w:rsidR="00B825C4" w:rsidRPr="00676215">
        <w:rPr>
          <w:sz w:val="28"/>
          <w:szCs w:val="28"/>
        </w:rPr>
        <w:t>.</w:t>
      </w:r>
      <w:r w:rsidR="00B9316A" w:rsidRPr="00676215">
        <w:rPr>
          <w:sz w:val="28"/>
          <w:szCs w:val="28"/>
        </w:rPr>
        <w:t xml:space="preserve"> </w:t>
      </w:r>
      <w:proofErr w:type="spellStart"/>
      <w:r w:rsidR="00B9316A" w:rsidRPr="00676215">
        <w:rPr>
          <w:sz w:val="28"/>
          <w:szCs w:val="28"/>
        </w:rPr>
        <w:t>Бессерверные</w:t>
      </w:r>
      <w:proofErr w:type="spellEnd"/>
      <w:r w:rsidR="00B9316A" w:rsidRPr="00676215">
        <w:rPr>
          <w:sz w:val="28"/>
          <w:szCs w:val="28"/>
        </w:rPr>
        <w:t xml:space="preserve"> вычисления также обеспечивают хорошую масштабируемость.</w:t>
      </w:r>
    </w:p>
    <w:p w14:paraId="57CA2C27" w14:textId="64E433D4" w:rsidR="0094079E" w:rsidRPr="00E12765" w:rsidRDefault="00476B98" w:rsidP="005F2B94">
      <w:pPr>
        <w:rPr>
          <w:sz w:val="32"/>
          <w:szCs w:val="32"/>
        </w:rPr>
      </w:pPr>
      <w:r>
        <w:rPr>
          <w:sz w:val="28"/>
          <w:szCs w:val="28"/>
        </w:rPr>
        <w:t xml:space="preserve">Стратегию </w:t>
      </w:r>
      <w:proofErr w:type="spellStart"/>
      <w:r>
        <w:rPr>
          <w:sz w:val="28"/>
          <w:szCs w:val="28"/>
        </w:rPr>
        <w:t>бессерверных</w:t>
      </w:r>
      <w:proofErr w:type="spellEnd"/>
      <w:r>
        <w:rPr>
          <w:sz w:val="28"/>
          <w:szCs w:val="28"/>
        </w:rPr>
        <w:t xml:space="preserve"> вычислений</w:t>
      </w:r>
      <w:r w:rsidR="00B825C4" w:rsidRPr="00676215">
        <w:rPr>
          <w:sz w:val="28"/>
          <w:szCs w:val="28"/>
        </w:rPr>
        <w:t xml:space="preserve"> наиболее</w:t>
      </w:r>
      <w:r w:rsidR="00C24220" w:rsidRPr="00676215">
        <w:rPr>
          <w:sz w:val="28"/>
          <w:szCs w:val="28"/>
        </w:rPr>
        <w:t xml:space="preserve"> выгодно использовать, когда речь идёт о приложении, не требующем непрерывного выполнения. </w:t>
      </w:r>
      <w:r w:rsidR="00E12765" w:rsidRPr="00676215">
        <w:rPr>
          <w:sz w:val="28"/>
          <w:szCs w:val="28"/>
        </w:rPr>
        <w:t xml:space="preserve">В данной работе рассматривается серверная часть приложения, непрерывно оперирующего с большим количеством </w:t>
      </w:r>
      <w:del w:id="9" w:author="Анатолий Бахмуров" w:date="2021-05-13T17:16:00Z">
        <w:r w:rsidR="00E12765" w:rsidRPr="00676215" w:rsidDel="002D4FE9">
          <w:rPr>
            <w:sz w:val="28"/>
            <w:szCs w:val="28"/>
            <w:lang w:val="en-US"/>
          </w:rPr>
          <w:delText>real</w:delText>
        </w:r>
        <w:r w:rsidR="00E12765" w:rsidRPr="00676215" w:rsidDel="002D4FE9">
          <w:rPr>
            <w:sz w:val="28"/>
            <w:szCs w:val="28"/>
          </w:rPr>
          <w:delText>-</w:delText>
        </w:r>
        <w:r w:rsidR="00E12765" w:rsidRPr="00676215" w:rsidDel="002D4FE9">
          <w:rPr>
            <w:sz w:val="28"/>
            <w:szCs w:val="28"/>
            <w:lang w:val="en-US"/>
          </w:rPr>
          <w:delText>time</w:delText>
        </w:r>
        <w:r w:rsidR="00E12765" w:rsidRPr="00676215" w:rsidDel="002D4FE9">
          <w:rPr>
            <w:sz w:val="28"/>
            <w:szCs w:val="28"/>
          </w:rPr>
          <w:delText xml:space="preserve"> </w:delText>
        </w:r>
      </w:del>
      <w:r w:rsidR="00E12765" w:rsidRPr="00676215">
        <w:rPr>
          <w:sz w:val="28"/>
          <w:szCs w:val="28"/>
        </w:rPr>
        <w:t>данных</w:t>
      </w:r>
      <w:ins w:id="10" w:author="Анатолий Бахмуров" w:date="2021-05-13T17:16:00Z">
        <w:r w:rsidR="00E12765">
          <w:rPr>
            <w:sz w:val="28"/>
            <w:szCs w:val="28"/>
          </w:rPr>
          <w:t xml:space="preserve"> в реальном</w:t>
        </w:r>
      </w:ins>
      <w:ins w:id="11" w:author="Анатолий Бахмуров" w:date="2021-05-13T17:17:00Z">
        <w:r w:rsidR="00E12765">
          <w:rPr>
            <w:sz w:val="28"/>
            <w:szCs w:val="28"/>
          </w:rPr>
          <w:t xml:space="preserve"> </w:t>
        </w:r>
      </w:ins>
      <w:ins w:id="12" w:author="Анатолий Бахмуров" w:date="2021-05-13T17:16:00Z">
        <w:r w:rsidR="00E12765">
          <w:rPr>
            <w:sz w:val="28"/>
            <w:szCs w:val="28"/>
          </w:rPr>
          <w:t>времени</w:t>
        </w:r>
      </w:ins>
      <w:r w:rsidR="00E12765">
        <w:rPr>
          <w:sz w:val="28"/>
          <w:szCs w:val="28"/>
        </w:rPr>
        <w:t>.</w:t>
      </w:r>
    </w:p>
    <w:p w14:paraId="020CAF0F" w14:textId="04A8801F" w:rsidR="0094079E" w:rsidRPr="00DC2E0D" w:rsidRDefault="0094079E" w:rsidP="00DC2E0D">
      <w:pPr>
        <w:pStyle w:val="a3"/>
        <w:numPr>
          <w:ilvl w:val="1"/>
          <w:numId w:val="18"/>
        </w:numPr>
        <w:rPr>
          <w:sz w:val="32"/>
          <w:szCs w:val="32"/>
        </w:rPr>
      </w:pPr>
      <w:r w:rsidRPr="00DC2E0D">
        <w:rPr>
          <w:sz w:val="32"/>
          <w:szCs w:val="32"/>
        </w:rPr>
        <w:t xml:space="preserve">Обоснование выбора способа виртуализации </w:t>
      </w:r>
    </w:p>
    <w:p w14:paraId="3BA49297" w14:textId="2708ABF7" w:rsidR="00E01230" w:rsidRPr="00676215" w:rsidRDefault="0094079E" w:rsidP="00E01230">
      <w:pPr>
        <w:rPr>
          <w:rFonts w:cstheme="minorHAnsi"/>
          <w:sz w:val="28"/>
          <w:szCs w:val="28"/>
        </w:rPr>
      </w:pPr>
      <w:r w:rsidRPr="00676215">
        <w:rPr>
          <w:rFonts w:cstheme="minorHAnsi"/>
          <w:sz w:val="28"/>
          <w:szCs w:val="28"/>
        </w:rPr>
        <w:t xml:space="preserve">Ниже </w:t>
      </w:r>
      <w:r w:rsidR="006E0C3C" w:rsidRPr="00676215">
        <w:rPr>
          <w:rFonts w:cstheme="minorHAnsi"/>
          <w:sz w:val="28"/>
          <w:szCs w:val="28"/>
        </w:rPr>
        <w:t>[</w:t>
      </w:r>
      <w:r w:rsidR="00E01230" w:rsidRPr="00676215">
        <w:rPr>
          <w:rFonts w:cstheme="minorHAnsi"/>
          <w:sz w:val="28"/>
          <w:szCs w:val="28"/>
        </w:rPr>
        <w:t>табл.1</w:t>
      </w:r>
      <w:r w:rsidR="006E0C3C" w:rsidRPr="00676215">
        <w:rPr>
          <w:rFonts w:cstheme="minorHAnsi"/>
          <w:sz w:val="28"/>
          <w:szCs w:val="28"/>
        </w:rPr>
        <w:t>]</w:t>
      </w:r>
      <w:r w:rsidR="00E01230" w:rsidRPr="00676215">
        <w:rPr>
          <w:rFonts w:cstheme="minorHAnsi"/>
          <w:sz w:val="28"/>
          <w:szCs w:val="28"/>
        </w:rPr>
        <w:t xml:space="preserve"> </w:t>
      </w:r>
      <w:r w:rsidRPr="00676215">
        <w:rPr>
          <w:rFonts w:cstheme="minorHAnsi"/>
          <w:sz w:val="28"/>
          <w:szCs w:val="28"/>
        </w:rPr>
        <w:t xml:space="preserve">приведено сравнение технологий виртуальных машин и </w:t>
      </w:r>
      <w:proofErr w:type="gramStart"/>
      <w:r w:rsidRPr="00676215">
        <w:rPr>
          <w:rFonts w:cstheme="minorHAnsi"/>
          <w:sz w:val="28"/>
          <w:szCs w:val="28"/>
        </w:rPr>
        <w:t>контейнеризации</w:t>
      </w:r>
      <w:r w:rsidR="00E01230" w:rsidRPr="00676215">
        <w:rPr>
          <w:rFonts w:cstheme="minorHAnsi"/>
          <w:sz w:val="28"/>
          <w:szCs w:val="28"/>
        </w:rPr>
        <w:t>[</w:t>
      </w:r>
      <w:proofErr w:type="gramEnd"/>
      <w:r w:rsidR="001C757C" w:rsidRPr="001C757C">
        <w:rPr>
          <w:rFonts w:cstheme="minorHAnsi"/>
          <w:sz w:val="28"/>
          <w:szCs w:val="28"/>
        </w:rPr>
        <w:t>2</w:t>
      </w:r>
      <w:r w:rsidR="00E01230" w:rsidRPr="00676215">
        <w:rPr>
          <w:rFonts w:cstheme="minorHAnsi"/>
          <w:sz w:val="28"/>
          <w:szCs w:val="28"/>
        </w:rPr>
        <w:t xml:space="preserve">]. В качестве критериев сравнения способа виртуализации </w:t>
      </w:r>
      <w:commentRangeStart w:id="13"/>
      <w:r w:rsidR="00E01230" w:rsidRPr="00676215">
        <w:rPr>
          <w:rFonts w:cstheme="minorHAnsi"/>
          <w:sz w:val="28"/>
          <w:szCs w:val="28"/>
        </w:rPr>
        <w:t>отобраны</w:t>
      </w:r>
      <w:commentRangeEnd w:id="13"/>
      <w:r w:rsidR="00E01230" w:rsidRPr="00676215">
        <w:rPr>
          <w:rStyle w:val="a7"/>
          <w:rFonts w:cstheme="minorHAnsi"/>
          <w:sz w:val="28"/>
          <w:szCs w:val="28"/>
        </w:rPr>
        <w:commentReference w:id="13"/>
      </w:r>
      <w:r w:rsidR="00E01230" w:rsidRPr="00676215">
        <w:rPr>
          <w:rFonts w:cstheme="minorHAnsi"/>
          <w:sz w:val="28"/>
          <w:szCs w:val="28"/>
        </w:rPr>
        <w:t>:</w:t>
      </w:r>
    </w:p>
    <w:p w14:paraId="339870EB" w14:textId="77777777" w:rsidR="006E0C3C" w:rsidRPr="00676215" w:rsidRDefault="006E0C3C" w:rsidP="006E0C3C">
      <w:pPr>
        <w:pStyle w:val="a3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676215">
        <w:rPr>
          <w:rFonts w:cstheme="minorHAnsi"/>
          <w:sz w:val="28"/>
          <w:szCs w:val="28"/>
        </w:rPr>
        <w:t>Уровень виртуализации</w:t>
      </w:r>
    </w:p>
    <w:p w14:paraId="7A30AB7A" w14:textId="77777777" w:rsidR="006E0C3C" w:rsidRPr="00676215" w:rsidRDefault="006E0C3C" w:rsidP="006E0C3C">
      <w:pPr>
        <w:pStyle w:val="a3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676215">
        <w:rPr>
          <w:rFonts w:cstheme="minorHAnsi"/>
          <w:sz w:val="28"/>
          <w:szCs w:val="28"/>
        </w:rPr>
        <w:lastRenderedPageBreak/>
        <w:t>Вид операционной системы</w:t>
      </w:r>
    </w:p>
    <w:p w14:paraId="382F6BCB" w14:textId="77777777" w:rsidR="006E0C3C" w:rsidRPr="00676215" w:rsidRDefault="006E0C3C" w:rsidP="006E0C3C">
      <w:pPr>
        <w:pStyle w:val="a3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676215">
        <w:rPr>
          <w:rFonts w:cstheme="minorHAnsi"/>
          <w:sz w:val="28"/>
          <w:szCs w:val="28"/>
        </w:rPr>
        <w:t xml:space="preserve">Время </w:t>
      </w:r>
      <w:r w:rsidR="003F6B18" w:rsidRPr="00676215">
        <w:rPr>
          <w:rFonts w:cstheme="minorHAnsi"/>
          <w:sz w:val="28"/>
          <w:szCs w:val="28"/>
        </w:rPr>
        <w:t xml:space="preserve">начальной </w:t>
      </w:r>
      <w:r w:rsidRPr="00676215">
        <w:rPr>
          <w:rFonts w:cstheme="minorHAnsi"/>
          <w:sz w:val="28"/>
          <w:szCs w:val="28"/>
        </w:rPr>
        <w:t>загрузки</w:t>
      </w:r>
    </w:p>
    <w:p w14:paraId="0E4729FC" w14:textId="77777777" w:rsidR="006E0C3C" w:rsidRPr="00676215" w:rsidRDefault="006E0C3C" w:rsidP="006E0C3C">
      <w:pPr>
        <w:pStyle w:val="a3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676215">
        <w:rPr>
          <w:rFonts w:cstheme="minorHAnsi"/>
          <w:sz w:val="28"/>
          <w:szCs w:val="28"/>
        </w:rPr>
        <w:t>Использование ресурсов</w:t>
      </w:r>
    </w:p>
    <w:p w14:paraId="5B2256DA" w14:textId="77777777" w:rsidR="006E0C3C" w:rsidRPr="00676215" w:rsidRDefault="006E0C3C" w:rsidP="006E0C3C">
      <w:pPr>
        <w:pStyle w:val="a3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676215">
        <w:rPr>
          <w:rFonts w:cstheme="minorHAnsi"/>
          <w:sz w:val="28"/>
          <w:szCs w:val="28"/>
        </w:rPr>
        <w:t>Предварительно построенные образы (в данной работе будут использованы предварительно построенные образы, поэтому этот критерий особенно важен)</w:t>
      </w:r>
    </w:p>
    <w:p w14:paraId="4F6ACCC6" w14:textId="77777777" w:rsidR="006E0C3C" w:rsidRPr="00676215" w:rsidRDefault="006E0C3C" w:rsidP="006E0C3C">
      <w:pPr>
        <w:pStyle w:val="a3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676215">
        <w:rPr>
          <w:rFonts w:cstheme="minorHAnsi"/>
          <w:sz w:val="28"/>
          <w:szCs w:val="28"/>
        </w:rPr>
        <w:t xml:space="preserve">Пользовательские предварительно настроенные образы (для </w:t>
      </w:r>
      <w:r w:rsidR="00FC2879" w:rsidRPr="00676215">
        <w:rPr>
          <w:rFonts w:cstheme="minorHAnsi"/>
          <w:sz w:val="28"/>
          <w:szCs w:val="28"/>
        </w:rPr>
        <w:t>настоящей</w:t>
      </w:r>
      <w:r w:rsidRPr="00676215">
        <w:rPr>
          <w:rFonts w:cstheme="minorHAnsi"/>
          <w:sz w:val="28"/>
          <w:szCs w:val="28"/>
        </w:rPr>
        <w:t xml:space="preserve"> работы должно быть удобно настраивать свои образы с целью упаковки в них приложения)</w:t>
      </w:r>
    </w:p>
    <w:p w14:paraId="4F3EB121" w14:textId="77777777" w:rsidR="006E0C3C" w:rsidRPr="00676215" w:rsidRDefault="006E0C3C" w:rsidP="006E0C3C">
      <w:pPr>
        <w:pStyle w:val="a3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676215">
        <w:rPr>
          <w:rFonts w:cstheme="minorHAnsi"/>
          <w:sz w:val="28"/>
          <w:szCs w:val="28"/>
        </w:rPr>
        <w:t>Размер</w:t>
      </w:r>
      <w:r w:rsidR="00FC2879" w:rsidRPr="00676215">
        <w:rPr>
          <w:rFonts w:cstheme="minorHAnsi"/>
          <w:sz w:val="28"/>
          <w:szCs w:val="28"/>
        </w:rPr>
        <w:t xml:space="preserve"> </w:t>
      </w:r>
    </w:p>
    <w:p w14:paraId="331E19BA" w14:textId="77777777" w:rsidR="006E0C3C" w:rsidRPr="00676215" w:rsidRDefault="006E0C3C" w:rsidP="006E0C3C">
      <w:pPr>
        <w:pStyle w:val="a3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676215">
        <w:rPr>
          <w:rFonts w:cstheme="minorHAnsi"/>
          <w:sz w:val="28"/>
          <w:szCs w:val="28"/>
        </w:rPr>
        <w:t>Мобильность</w:t>
      </w:r>
      <w:r w:rsidR="00FC2879" w:rsidRPr="00676215">
        <w:rPr>
          <w:rFonts w:cstheme="minorHAnsi"/>
          <w:sz w:val="28"/>
          <w:szCs w:val="28"/>
        </w:rPr>
        <w:t xml:space="preserve"> </w:t>
      </w:r>
    </w:p>
    <w:p w14:paraId="24CDCD23" w14:textId="77777777" w:rsidR="006E0C3C" w:rsidRPr="00676215" w:rsidRDefault="006E0C3C" w:rsidP="006E0C3C">
      <w:pPr>
        <w:pStyle w:val="a3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676215">
        <w:rPr>
          <w:rFonts w:cstheme="minorHAnsi"/>
          <w:sz w:val="28"/>
          <w:szCs w:val="28"/>
        </w:rPr>
        <w:t>Время создания (образ не должен создаваться слишком долго)</w:t>
      </w:r>
    </w:p>
    <w:p w14:paraId="06438605" w14:textId="77777777" w:rsidR="00D93D68" w:rsidRPr="00676215" w:rsidRDefault="00D93D68" w:rsidP="005F2B94">
      <w:pPr>
        <w:rPr>
          <w:rFonts w:cstheme="minorHAnsi"/>
          <w:sz w:val="28"/>
          <w:szCs w:val="28"/>
        </w:rPr>
      </w:pPr>
    </w:p>
    <w:p w14:paraId="67791A2C" w14:textId="77777777" w:rsidR="00E01230" w:rsidRPr="00676215" w:rsidRDefault="00E01230" w:rsidP="005F2B94">
      <w:pPr>
        <w:rPr>
          <w:rFonts w:cstheme="minorHAnsi"/>
          <w:sz w:val="28"/>
          <w:szCs w:val="28"/>
        </w:rPr>
      </w:pPr>
    </w:p>
    <w:tbl>
      <w:tblPr>
        <w:tblStyle w:val="a5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B450C2" w:rsidRPr="00676215" w14:paraId="37CDBDE0" w14:textId="77777777" w:rsidTr="00B450C2">
        <w:trPr>
          <w:trHeight w:val="353"/>
        </w:trPr>
        <w:tc>
          <w:tcPr>
            <w:tcW w:w="3159" w:type="dxa"/>
          </w:tcPr>
          <w:p w14:paraId="2BEDF835" w14:textId="77777777" w:rsidR="00B450C2" w:rsidRPr="00E12765" w:rsidRDefault="00B450C2" w:rsidP="005F2B9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9" w:type="dxa"/>
          </w:tcPr>
          <w:p w14:paraId="6357C425" w14:textId="77777777" w:rsidR="00B450C2" w:rsidRPr="00E12765" w:rsidRDefault="00B450C2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Виртуальные машины</w:t>
            </w:r>
          </w:p>
        </w:tc>
        <w:tc>
          <w:tcPr>
            <w:tcW w:w="3159" w:type="dxa"/>
          </w:tcPr>
          <w:p w14:paraId="390CB6CE" w14:textId="77777777" w:rsidR="00B450C2" w:rsidRPr="00E12765" w:rsidRDefault="00B450C2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Контейнеры</w:t>
            </w:r>
          </w:p>
        </w:tc>
      </w:tr>
      <w:tr w:rsidR="00B450C2" w:rsidRPr="00676215" w14:paraId="52EF758A" w14:textId="77777777" w:rsidTr="00B450C2">
        <w:trPr>
          <w:trHeight w:val="334"/>
        </w:trPr>
        <w:tc>
          <w:tcPr>
            <w:tcW w:w="3159" w:type="dxa"/>
          </w:tcPr>
          <w:p w14:paraId="6AFA0753" w14:textId="77777777" w:rsidR="00B450C2" w:rsidRPr="00E12765" w:rsidRDefault="00B450C2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Уровень виртуализации</w:t>
            </w:r>
          </w:p>
        </w:tc>
        <w:tc>
          <w:tcPr>
            <w:tcW w:w="3159" w:type="dxa"/>
          </w:tcPr>
          <w:p w14:paraId="14F7E9E6" w14:textId="77777777" w:rsidR="00B450C2" w:rsidRPr="00E12765" w:rsidRDefault="00B450C2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Аппаратная</w:t>
            </w:r>
          </w:p>
        </w:tc>
        <w:tc>
          <w:tcPr>
            <w:tcW w:w="3159" w:type="dxa"/>
          </w:tcPr>
          <w:p w14:paraId="05D4E204" w14:textId="77777777" w:rsidR="00B450C2" w:rsidRPr="00E12765" w:rsidRDefault="00B450C2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Операционная система</w:t>
            </w:r>
          </w:p>
        </w:tc>
      </w:tr>
      <w:tr w:rsidR="00B450C2" w:rsidRPr="00676215" w14:paraId="597525F5" w14:textId="77777777" w:rsidTr="00B450C2">
        <w:trPr>
          <w:trHeight w:val="353"/>
        </w:trPr>
        <w:tc>
          <w:tcPr>
            <w:tcW w:w="3159" w:type="dxa"/>
          </w:tcPr>
          <w:p w14:paraId="477D10EA" w14:textId="77777777" w:rsidR="00B450C2" w:rsidRPr="00E12765" w:rsidRDefault="00B450C2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Операционная система</w:t>
            </w:r>
          </w:p>
        </w:tc>
        <w:tc>
          <w:tcPr>
            <w:tcW w:w="3159" w:type="dxa"/>
          </w:tcPr>
          <w:p w14:paraId="23FEBC6C" w14:textId="77777777" w:rsidR="00B450C2" w:rsidRPr="00E12765" w:rsidRDefault="00DC2E28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Отдельная у каждой виртуальной машины</w:t>
            </w:r>
          </w:p>
        </w:tc>
        <w:tc>
          <w:tcPr>
            <w:tcW w:w="3159" w:type="dxa"/>
          </w:tcPr>
          <w:p w14:paraId="7E8F45C9" w14:textId="77777777" w:rsidR="00B450C2" w:rsidRPr="00E12765" w:rsidRDefault="00B450C2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Общая</w:t>
            </w:r>
          </w:p>
        </w:tc>
      </w:tr>
      <w:tr w:rsidR="00B450C2" w:rsidRPr="00676215" w14:paraId="4592BAD4" w14:textId="77777777" w:rsidTr="00B450C2">
        <w:trPr>
          <w:trHeight w:val="334"/>
        </w:trPr>
        <w:tc>
          <w:tcPr>
            <w:tcW w:w="3159" w:type="dxa"/>
          </w:tcPr>
          <w:p w14:paraId="7E3DFE3E" w14:textId="77777777" w:rsidR="00B450C2" w:rsidRPr="00E12765" w:rsidRDefault="009040A8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Время загрузки</w:t>
            </w:r>
          </w:p>
        </w:tc>
        <w:tc>
          <w:tcPr>
            <w:tcW w:w="3159" w:type="dxa"/>
          </w:tcPr>
          <w:p w14:paraId="2B4F935A" w14:textId="77777777" w:rsidR="00B450C2" w:rsidRPr="00E12765" w:rsidRDefault="009040A8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Больше</w:t>
            </w:r>
          </w:p>
        </w:tc>
        <w:tc>
          <w:tcPr>
            <w:tcW w:w="3159" w:type="dxa"/>
          </w:tcPr>
          <w:p w14:paraId="26D49CDE" w14:textId="77777777" w:rsidR="00B450C2" w:rsidRPr="00E12765" w:rsidRDefault="009040A8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Маленькое</w:t>
            </w:r>
          </w:p>
        </w:tc>
      </w:tr>
      <w:tr w:rsidR="00B450C2" w:rsidRPr="00676215" w14:paraId="597415A1" w14:textId="77777777" w:rsidTr="00B450C2">
        <w:trPr>
          <w:trHeight w:val="353"/>
        </w:trPr>
        <w:tc>
          <w:tcPr>
            <w:tcW w:w="3159" w:type="dxa"/>
          </w:tcPr>
          <w:p w14:paraId="29162A1D" w14:textId="77777777" w:rsidR="00B450C2" w:rsidRPr="00E12765" w:rsidRDefault="00A05391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Использование ресурсов</w:t>
            </w:r>
          </w:p>
        </w:tc>
        <w:tc>
          <w:tcPr>
            <w:tcW w:w="3159" w:type="dxa"/>
          </w:tcPr>
          <w:p w14:paraId="525A5EDE" w14:textId="77777777" w:rsidR="00B450C2" w:rsidRPr="00E12765" w:rsidRDefault="00EF37D0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Больше</w:t>
            </w:r>
          </w:p>
        </w:tc>
        <w:tc>
          <w:tcPr>
            <w:tcW w:w="3159" w:type="dxa"/>
          </w:tcPr>
          <w:p w14:paraId="6FF65DA9" w14:textId="77777777" w:rsidR="00B450C2" w:rsidRPr="00E12765" w:rsidRDefault="00EF37D0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Меньше</w:t>
            </w:r>
          </w:p>
        </w:tc>
      </w:tr>
      <w:tr w:rsidR="00B450C2" w:rsidRPr="00676215" w14:paraId="356B99B3" w14:textId="77777777" w:rsidTr="00B450C2">
        <w:trPr>
          <w:trHeight w:val="334"/>
        </w:trPr>
        <w:tc>
          <w:tcPr>
            <w:tcW w:w="3159" w:type="dxa"/>
          </w:tcPr>
          <w:p w14:paraId="556E976E" w14:textId="77777777" w:rsidR="00B450C2" w:rsidRPr="00E12765" w:rsidRDefault="00EF37D0" w:rsidP="005F2B9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12765">
              <w:rPr>
                <w:rFonts w:cstheme="minorHAnsi"/>
                <w:sz w:val="24"/>
                <w:szCs w:val="24"/>
              </w:rPr>
              <w:t>Предварительные построенные образы</w:t>
            </w:r>
          </w:p>
        </w:tc>
        <w:tc>
          <w:tcPr>
            <w:tcW w:w="3159" w:type="dxa"/>
          </w:tcPr>
          <w:p w14:paraId="0EB43DEA" w14:textId="77777777" w:rsidR="00B450C2" w:rsidRPr="00E12765" w:rsidRDefault="00561CF7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Тяжело найти и управлять</w:t>
            </w:r>
          </w:p>
        </w:tc>
        <w:tc>
          <w:tcPr>
            <w:tcW w:w="3159" w:type="dxa"/>
          </w:tcPr>
          <w:p w14:paraId="33B80383" w14:textId="77777777" w:rsidR="00B450C2" w:rsidRPr="00E12765" w:rsidRDefault="00561CF7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Доступны на домашнем сервере</w:t>
            </w:r>
          </w:p>
        </w:tc>
      </w:tr>
      <w:tr w:rsidR="00B450C2" w:rsidRPr="00676215" w14:paraId="5CC87709" w14:textId="77777777" w:rsidTr="00B450C2">
        <w:trPr>
          <w:trHeight w:val="353"/>
        </w:trPr>
        <w:tc>
          <w:tcPr>
            <w:tcW w:w="3159" w:type="dxa"/>
          </w:tcPr>
          <w:p w14:paraId="7BF42B16" w14:textId="77777777" w:rsidR="00B450C2" w:rsidRPr="00E12765" w:rsidRDefault="00EF37D0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Пользовательские предварительно настроенные образы</w:t>
            </w:r>
          </w:p>
        </w:tc>
        <w:tc>
          <w:tcPr>
            <w:tcW w:w="3159" w:type="dxa"/>
          </w:tcPr>
          <w:p w14:paraId="6125DAA2" w14:textId="77777777" w:rsidR="00B450C2" w:rsidRPr="00E12765" w:rsidRDefault="00561CF7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 xml:space="preserve">Трудно </w:t>
            </w:r>
            <w:r w:rsidR="006E0C3C" w:rsidRPr="00E12765">
              <w:rPr>
                <w:rFonts w:cstheme="minorHAnsi"/>
                <w:sz w:val="24"/>
                <w:szCs w:val="24"/>
              </w:rPr>
              <w:t>на</w:t>
            </w:r>
            <w:r w:rsidRPr="00E12765">
              <w:rPr>
                <w:rFonts w:cstheme="minorHAnsi"/>
                <w:sz w:val="24"/>
                <w:szCs w:val="24"/>
              </w:rPr>
              <w:t>строить</w:t>
            </w:r>
          </w:p>
        </w:tc>
        <w:tc>
          <w:tcPr>
            <w:tcW w:w="3159" w:type="dxa"/>
          </w:tcPr>
          <w:p w14:paraId="04416B92" w14:textId="77777777" w:rsidR="00B450C2" w:rsidRPr="00E12765" w:rsidRDefault="00561CF7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 xml:space="preserve">Легко </w:t>
            </w:r>
            <w:r w:rsidR="006E0C3C" w:rsidRPr="00E12765">
              <w:rPr>
                <w:rFonts w:cstheme="minorHAnsi"/>
                <w:sz w:val="24"/>
                <w:szCs w:val="24"/>
              </w:rPr>
              <w:t>на</w:t>
            </w:r>
            <w:r w:rsidRPr="00E12765">
              <w:rPr>
                <w:rFonts w:cstheme="minorHAnsi"/>
                <w:sz w:val="24"/>
                <w:szCs w:val="24"/>
              </w:rPr>
              <w:t>строить</w:t>
            </w:r>
          </w:p>
        </w:tc>
      </w:tr>
      <w:tr w:rsidR="00B450C2" w:rsidRPr="00676215" w14:paraId="507C43CE" w14:textId="77777777" w:rsidTr="00B450C2">
        <w:trPr>
          <w:trHeight w:val="334"/>
        </w:trPr>
        <w:tc>
          <w:tcPr>
            <w:tcW w:w="3159" w:type="dxa"/>
          </w:tcPr>
          <w:p w14:paraId="118B7A8D" w14:textId="77777777" w:rsidR="00B450C2" w:rsidRPr="00E12765" w:rsidRDefault="00EF37D0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Размер</w:t>
            </w:r>
          </w:p>
        </w:tc>
        <w:tc>
          <w:tcPr>
            <w:tcW w:w="3159" w:type="dxa"/>
          </w:tcPr>
          <w:p w14:paraId="2EE92461" w14:textId="77777777" w:rsidR="00B450C2" w:rsidRPr="00E12765" w:rsidRDefault="00561CF7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Больше, потому что виртуализацию происходит с операционной системой полностью</w:t>
            </w:r>
          </w:p>
        </w:tc>
        <w:tc>
          <w:tcPr>
            <w:tcW w:w="3159" w:type="dxa"/>
          </w:tcPr>
          <w:p w14:paraId="412556B5" w14:textId="77777777" w:rsidR="00B450C2" w:rsidRPr="00E12765" w:rsidRDefault="00561CF7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Меньше</w:t>
            </w:r>
          </w:p>
        </w:tc>
      </w:tr>
      <w:tr w:rsidR="00B450C2" w:rsidRPr="00676215" w14:paraId="0784FAF1" w14:textId="77777777" w:rsidTr="00B450C2">
        <w:trPr>
          <w:trHeight w:val="334"/>
        </w:trPr>
        <w:tc>
          <w:tcPr>
            <w:tcW w:w="3159" w:type="dxa"/>
          </w:tcPr>
          <w:p w14:paraId="4A421ECF" w14:textId="77777777" w:rsidR="00B450C2" w:rsidRPr="00E12765" w:rsidRDefault="00DC2E28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Миграция</w:t>
            </w:r>
          </w:p>
        </w:tc>
        <w:tc>
          <w:tcPr>
            <w:tcW w:w="3159" w:type="dxa"/>
          </w:tcPr>
          <w:p w14:paraId="65A4D765" w14:textId="77777777" w:rsidR="00B450C2" w:rsidRPr="00E12765" w:rsidRDefault="00561CF7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Легко перемещается с одно</w:t>
            </w:r>
            <w:r w:rsidR="00DC2E28" w:rsidRPr="00E12765">
              <w:rPr>
                <w:rFonts w:cstheme="minorHAnsi"/>
                <w:sz w:val="24"/>
                <w:szCs w:val="24"/>
              </w:rPr>
              <w:t>го сервера на другой</w:t>
            </w:r>
          </w:p>
        </w:tc>
        <w:tc>
          <w:tcPr>
            <w:tcW w:w="3159" w:type="dxa"/>
          </w:tcPr>
          <w:p w14:paraId="7FE8229E" w14:textId="77777777" w:rsidR="00B450C2" w:rsidRPr="00E12765" w:rsidRDefault="00561CF7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Уничтожается и пересоздаётся вместо перемещения</w:t>
            </w:r>
          </w:p>
        </w:tc>
      </w:tr>
      <w:tr w:rsidR="00B450C2" w:rsidRPr="00676215" w14:paraId="20A8EC79" w14:textId="77777777" w:rsidTr="00B450C2">
        <w:trPr>
          <w:trHeight w:val="334"/>
        </w:trPr>
        <w:tc>
          <w:tcPr>
            <w:tcW w:w="3159" w:type="dxa"/>
          </w:tcPr>
          <w:p w14:paraId="139BA6A0" w14:textId="77777777" w:rsidR="00B450C2" w:rsidRPr="00E12765" w:rsidRDefault="00EF37D0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 xml:space="preserve">Время </w:t>
            </w:r>
            <w:commentRangeStart w:id="14"/>
            <w:r w:rsidRPr="00E12765">
              <w:rPr>
                <w:rFonts w:cstheme="minorHAnsi"/>
                <w:sz w:val="24"/>
                <w:szCs w:val="24"/>
              </w:rPr>
              <w:t>создания</w:t>
            </w:r>
            <w:commentRangeEnd w:id="14"/>
            <w:r w:rsidR="002D4FE9" w:rsidRPr="00E12765">
              <w:rPr>
                <w:rStyle w:val="a7"/>
                <w:rFonts w:cstheme="minorHAnsi"/>
                <w:sz w:val="24"/>
                <w:szCs w:val="24"/>
              </w:rPr>
              <w:commentReference w:id="14"/>
            </w:r>
          </w:p>
        </w:tc>
        <w:tc>
          <w:tcPr>
            <w:tcW w:w="3159" w:type="dxa"/>
          </w:tcPr>
          <w:p w14:paraId="55540F02" w14:textId="5D129504" w:rsidR="00B450C2" w:rsidRPr="00E12765" w:rsidRDefault="00561CF7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Дольше</w:t>
            </w:r>
            <w:r w:rsidR="008D6487" w:rsidRPr="00E12765">
              <w:rPr>
                <w:rFonts w:cstheme="minorHAnsi"/>
                <w:sz w:val="24"/>
                <w:szCs w:val="24"/>
              </w:rPr>
              <w:t xml:space="preserve"> (в среднем минуты)</w:t>
            </w:r>
          </w:p>
        </w:tc>
        <w:tc>
          <w:tcPr>
            <w:tcW w:w="3159" w:type="dxa"/>
          </w:tcPr>
          <w:p w14:paraId="14D09320" w14:textId="315007F1" w:rsidR="00B450C2" w:rsidRPr="00E12765" w:rsidRDefault="00DC2E28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Меньше</w:t>
            </w:r>
            <w:r w:rsidR="008D6487" w:rsidRPr="00E12765">
              <w:rPr>
                <w:rFonts w:cstheme="minorHAnsi"/>
                <w:sz w:val="24"/>
                <w:szCs w:val="24"/>
              </w:rPr>
              <w:t xml:space="preserve"> (в среднем секунды)</w:t>
            </w:r>
          </w:p>
        </w:tc>
      </w:tr>
      <w:tr w:rsidR="00B450C2" w:rsidRPr="00676215" w14:paraId="3274225D" w14:textId="77777777" w:rsidTr="00B450C2">
        <w:trPr>
          <w:trHeight w:val="334"/>
        </w:trPr>
        <w:tc>
          <w:tcPr>
            <w:tcW w:w="3159" w:type="dxa"/>
          </w:tcPr>
          <w:p w14:paraId="0B849A21" w14:textId="04988F3B" w:rsidR="00B450C2" w:rsidRPr="00E12765" w:rsidRDefault="00F37E9A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Производительность</w:t>
            </w:r>
          </w:p>
        </w:tc>
        <w:tc>
          <w:tcPr>
            <w:tcW w:w="3159" w:type="dxa"/>
          </w:tcPr>
          <w:p w14:paraId="6522C901" w14:textId="77777777" w:rsidR="00EB7F4B" w:rsidRPr="00EB7F4B" w:rsidRDefault="00EB7F4B" w:rsidP="00EB7F4B">
            <w:pPr>
              <w:spacing w:line="256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B7F4B">
              <w:rPr>
                <w:rFonts w:eastAsiaTheme="minorEastAsia" w:cstheme="minorHAnsi"/>
                <w:color w:val="000000" w:themeColor="dark1"/>
                <w:kern w:val="24"/>
                <w:sz w:val="24"/>
                <w:szCs w:val="24"/>
                <w:lang w:eastAsia="ru-RU"/>
              </w:rPr>
              <w:t xml:space="preserve">Накладные расходы при передаче инструкций из гостевых ОС в </w:t>
            </w:r>
            <w:proofErr w:type="spellStart"/>
            <w:r w:rsidRPr="00EB7F4B">
              <w:rPr>
                <w:rFonts w:eastAsiaTheme="minorEastAsia" w:cstheme="minorHAnsi"/>
                <w:color w:val="000000" w:themeColor="dark1"/>
                <w:kern w:val="24"/>
                <w:sz w:val="24"/>
                <w:szCs w:val="24"/>
                <w:lang w:eastAsia="ru-RU"/>
              </w:rPr>
              <w:t>хостовую</w:t>
            </w:r>
            <w:proofErr w:type="spellEnd"/>
            <w:r w:rsidRPr="00EB7F4B">
              <w:rPr>
                <w:rFonts w:eastAsiaTheme="minorEastAsia" w:cstheme="minorHAnsi"/>
                <w:color w:val="000000" w:themeColor="dark1"/>
                <w:kern w:val="24"/>
                <w:sz w:val="24"/>
                <w:szCs w:val="24"/>
                <w:lang w:eastAsia="ru-RU"/>
              </w:rPr>
              <w:t xml:space="preserve"> ОС</w:t>
            </w:r>
          </w:p>
          <w:p w14:paraId="791991FE" w14:textId="77777777" w:rsidR="00B450C2" w:rsidRPr="00E12765" w:rsidRDefault="00B450C2" w:rsidP="005F2B9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9" w:type="dxa"/>
          </w:tcPr>
          <w:p w14:paraId="32446D4D" w14:textId="77777777" w:rsidR="00EB7F4B" w:rsidRPr="00EB7F4B" w:rsidRDefault="00EB7F4B" w:rsidP="00EB7F4B">
            <w:pPr>
              <w:spacing w:line="256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B7F4B">
              <w:rPr>
                <w:rFonts w:eastAsiaTheme="minorEastAsia" w:cstheme="minorHAnsi"/>
                <w:color w:val="000000" w:themeColor="dark1"/>
                <w:kern w:val="24"/>
                <w:sz w:val="24"/>
                <w:szCs w:val="24"/>
                <w:lang w:eastAsia="ru-RU"/>
              </w:rPr>
              <w:t>Производительность, близкая к ОС хоста</w:t>
            </w:r>
          </w:p>
          <w:p w14:paraId="6502AB57" w14:textId="77777777" w:rsidR="00B450C2" w:rsidRPr="00E12765" w:rsidRDefault="00B450C2" w:rsidP="005F2B9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412BFA0" w14:textId="77777777" w:rsidR="00BD04DF" w:rsidRPr="00676215" w:rsidRDefault="00BD04DF" w:rsidP="005F2B94">
      <w:pPr>
        <w:rPr>
          <w:rFonts w:cstheme="minorHAnsi"/>
          <w:sz w:val="28"/>
          <w:szCs w:val="28"/>
        </w:rPr>
      </w:pPr>
    </w:p>
    <w:p w14:paraId="028AC0A7" w14:textId="77777777" w:rsidR="009D4754" w:rsidRDefault="00E01230" w:rsidP="005F2B94">
      <w:pPr>
        <w:rPr>
          <w:rFonts w:cstheme="minorHAnsi"/>
          <w:sz w:val="28"/>
          <w:szCs w:val="28"/>
        </w:rPr>
      </w:pPr>
      <w:r w:rsidRPr="00676215">
        <w:rPr>
          <w:rFonts w:cstheme="minorHAnsi"/>
          <w:sz w:val="28"/>
          <w:szCs w:val="28"/>
        </w:rPr>
        <w:t>Табл.1 Сравнение технологий виртуальных машин и контейнеризации</w:t>
      </w:r>
    </w:p>
    <w:p w14:paraId="373C6AE6" w14:textId="6CE75A94" w:rsidR="00D93D68" w:rsidRPr="00CD73B7" w:rsidRDefault="006E0C3C" w:rsidP="005F2B94">
      <w:pPr>
        <w:rPr>
          <w:rFonts w:cstheme="minorHAnsi"/>
          <w:sz w:val="28"/>
          <w:szCs w:val="28"/>
        </w:rPr>
      </w:pPr>
      <w:commentRangeStart w:id="15"/>
      <w:r w:rsidRPr="00CD73B7">
        <w:rPr>
          <w:rFonts w:cstheme="minorHAnsi"/>
          <w:sz w:val="28"/>
          <w:szCs w:val="28"/>
        </w:rPr>
        <w:lastRenderedPageBreak/>
        <w:t>Далее</w:t>
      </w:r>
      <w:commentRangeEnd w:id="15"/>
      <w:r w:rsidR="00DE609E">
        <w:rPr>
          <w:rStyle w:val="a7"/>
        </w:rPr>
        <w:commentReference w:id="15"/>
      </w:r>
      <w:r w:rsidRPr="00CD73B7">
        <w:rPr>
          <w:rFonts w:cstheme="minorHAnsi"/>
          <w:sz w:val="28"/>
          <w:szCs w:val="28"/>
        </w:rPr>
        <w:t xml:space="preserve"> </w:t>
      </w:r>
      <w:r w:rsidR="001E38F2" w:rsidRPr="00CD73B7">
        <w:rPr>
          <w:rFonts w:cstheme="minorHAnsi"/>
          <w:sz w:val="28"/>
          <w:szCs w:val="28"/>
        </w:rPr>
        <w:t>д</w:t>
      </w:r>
      <w:r w:rsidR="00F431D8" w:rsidRPr="00CD73B7">
        <w:rPr>
          <w:rFonts w:cstheme="minorHAnsi"/>
          <w:sz w:val="28"/>
          <w:szCs w:val="28"/>
        </w:rPr>
        <w:t xml:space="preserve">ля сравнения выбраны различные </w:t>
      </w:r>
      <w:commentRangeStart w:id="16"/>
      <w:r w:rsidR="00F431D8" w:rsidRPr="00CD73B7">
        <w:rPr>
          <w:rFonts w:cstheme="minorHAnsi"/>
          <w:sz w:val="28"/>
          <w:szCs w:val="28"/>
        </w:rPr>
        <w:t>ПО</w:t>
      </w:r>
      <w:commentRangeEnd w:id="16"/>
      <w:r w:rsidR="007061A5">
        <w:rPr>
          <w:rStyle w:val="a7"/>
        </w:rPr>
        <w:commentReference w:id="16"/>
      </w:r>
      <w:r w:rsidR="00F431D8" w:rsidRPr="00CD73B7">
        <w:rPr>
          <w:rFonts w:cstheme="minorHAnsi"/>
          <w:sz w:val="28"/>
          <w:szCs w:val="28"/>
        </w:rPr>
        <w:t xml:space="preserve"> для виртуализации</w:t>
      </w:r>
      <w:r w:rsidRPr="00CD73B7">
        <w:rPr>
          <w:rFonts w:cstheme="minorHAnsi"/>
          <w:sz w:val="28"/>
          <w:szCs w:val="28"/>
        </w:rPr>
        <w:t xml:space="preserve"> [табл.2]</w:t>
      </w:r>
      <w:r w:rsidR="00F431D8" w:rsidRPr="00CD73B7">
        <w:rPr>
          <w:rFonts w:cstheme="minorHAnsi"/>
          <w:sz w:val="28"/>
          <w:szCs w:val="28"/>
        </w:rPr>
        <w:t xml:space="preserve">. В первую очередь для простоты работы с программным средством в данной работе от ПО требуется подробная документация, крупное </w:t>
      </w:r>
      <w:r w:rsidR="00F431D8" w:rsidRPr="00CD73B7">
        <w:rPr>
          <w:rFonts w:cstheme="minorHAnsi"/>
          <w:sz w:val="28"/>
          <w:szCs w:val="28"/>
          <w:lang w:val="en-US"/>
        </w:rPr>
        <w:t>community</w:t>
      </w:r>
      <w:r w:rsidR="00F431D8" w:rsidRPr="00CD73B7">
        <w:rPr>
          <w:rFonts w:cstheme="minorHAnsi"/>
          <w:sz w:val="28"/>
          <w:szCs w:val="28"/>
        </w:rPr>
        <w:t xml:space="preserve"> и свободная лицензия.</w:t>
      </w:r>
      <w:r w:rsidR="006E75C3" w:rsidRPr="00CD73B7">
        <w:rPr>
          <w:rFonts w:cstheme="minorHAnsi"/>
          <w:sz w:val="28"/>
          <w:szCs w:val="28"/>
        </w:rPr>
        <w:t xml:space="preserve"> Как было сказано выше, безусловным преимуществом технологии контейнеризации являются маленькие накладные расходы, поэтому этот критерий так же будет важным.</w:t>
      </w:r>
      <w:r w:rsidR="00C067D9" w:rsidRPr="00CD73B7">
        <w:rPr>
          <w:rFonts w:cstheme="minorHAnsi"/>
          <w:sz w:val="28"/>
          <w:szCs w:val="28"/>
        </w:rPr>
        <w:t xml:space="preserve"> </w:t>
      </w:r>
    </w:p>
    <w:p w14:paraId="23DDDD49" w14:textId="77777777" w:rsidR="007D2902" w:rsidRPr="00CD73B7" w:rsidRDefault="007D2902" w:rsidP="005F2B94">
      <w:pPr>
        <w:rPr>
          <w:rFonts w:cstheme="minorHAnsi"/>
          <w:sz w:val="28"/>
          <w:szCs w:val="28"/>
        </w:rPr>
      </w:pPr>
      <w:r w:rsidRPr="00CD73B7">
        <w:rPr>
          <w:rFonts w:cstheme="minorHAnsi"/>
          <w:sz w:val="28"/>
          <w:szCs w:val="28"/>
        </w:rPr>
        <w:t xml:space="preserve">Итого, мы сравниваем следующие ПО для </w:t>
      </w:r>
      <w:commentRangeStart w:id="17"/>
      <w:r w:rsidR="00B450C2" w:rsidRPr="00CD73B7">
        <w:rPr>
          <w:rFonts w:cstheme="minorHAnsi"/>
          <w:sz w:val="28"/>
          <w:szCs w:val="28"/>
        </w:rPr>
        <w:t>виртуализации</w:t>
      </w:r>
      <w:commentRangeEnd w:id="17"/>
      <w:r w:rsidR="00C53B14" w:rsidRPr="00CD73B7">
        <w:rPr>
          <w:rStyle w:val="a7"/>
          <w:rFonts w:cstheme="minorHAnsi"/>
          <w:sz w:val="28"/>
          <w:szCs w:val="28"/>
        </w:rPr>
        <w:commentReference w:id="17"/>
      </w:r>
      <w:r w:rsidRPr="00CD73B7">
        <w:rPr>
          <w:rFonts w:cstheme="minorHAnsi"/>
          <w:sz w:val="28"/>
          <w:szCs w:val="28"/>
        </w:rPr>
        <w:t>:</w:t>
      </w:r>
    </w:p>
    <w:p w14:paraId="117F0A4C" w14:textId="02DF0CF1" w:rsidR="007D2902" w:rsidRPr="00CD73B7" w:rsidRDefault="007D2902" w:rsidP="007D2902">
      <w:pPr>
        <w:pStyle w:val="a3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CD73B7">
        <w:rPr>
          <w:rFonts w:cstheme="minorHAnsi"/>
          <w:sz w:val="28"/>
          <w:szCs w:val="28"/>
          <w:lang w:val="en-US"/>
        </w:rPr>
        <w:t>OpenVZ</w:t>
      </w:r>
      <w:proofErr w:type="spellEnd"/>
      <w:r w:rsidR="001061F7">
        <w:rPr>
          <w:rFonts w:cstheme="minorHAnsi"/>
          <w:sz w:val="28"/>
          <w:szCs w:val="28"/>
          <w:lang w:val="en-US"/>
        </w:rPr>
        <w:t>[</w:t>
      </w:r>
      <w:proofErr w:type="gramEnd"/>
      <w:r w:rsidR="001C757C">
        <w:rPr>
          <w:rFonts w:cstheme="minorHAnsi"/>
          <w:sz w:val="28"/>
          <w:szCs w:val="28"/>
          <w:lang w:val="en-US"/>
        </w:rPr>
        <w:t>3</w:t>
      </w:r>
      <w:r w:rsidR="001061F7">
        <w:rPr>
          <w:rFonts w:cstheme="minorHAnsi"/>
          <w:sz w:val="28"/>
          <w:szCs w:val="28"/>
          <w:lang w:val="en-US"/>
        </w:rPr>
        <w:t>]</w:t>
      </w:r>
    </w:p>
    <w:p w14:paraId="51BAB1BE" w14:textId="1AACC427" w:rsidR="007D2902" w:rsidRPr="00CD73B7" w:rsidRDefault="007D2902" w:rsidP="007D2902">
      <w:pPr>
        <w:pStyle w:val="a3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proofErr w:type="gramStart"/>
      <w:r w:rsidRPr="00CD73B7">
        <w:rPr>
          <w:rFonts w:cstheme="minorHAnsi"/>
          <w:sz w:val="28"/>
          <w:szCs w:val="28"/>
          <w:lang w:val="en-US"/>
        </w:rPr>
        <w:t>LXC</w:t>
      </w:r>
      <w:r w:rsidR="001061F7">
        <w:rPr>
          <w:rFonts w:cstheme="minorHAnsi"/>
          <w:sz w:val="28"/>
          <w:szCs w:val="28"/>
          <w:lang w:val="en-US"/>
        </w:rPr>
        <w:t>[</w:t>
      </w:r>
      <w:proofErr w:type="gramEnd"/>
      <w:r w:rsidR="001C757C">
        <w:rPr>
          <w:rFonts w:cstheme="minorHAnsi"/>
          <w:sz w:val="28"/>
          <w:szCs w:val="28"/>
          <w:lang w:val="en-US"/>
        </w:rPr>
        <w:t>4</w:t>
      </w:r>
      <w:r w:rsidR="001061F7">
        <w:rPr>
          <w:rFonts w:cstheme="minorHAnsi"/>
          <w:sz w:val="28"/>
          <w:szCs w:val="28"/>
          <w:lang w:val="en-US"/>
        </w:rPr>
        <w:t>]</w:t>
      </w:r>
    </w:p>
    <w:p w14:paraId="02419F58" w14:textId="6DC3B8C1" w:rsidR="007D2902" w:rsidRPr="00CD73B7" w:rsidRDefault="007D2902" w:rsidP="007D2902">
      <w:pPr>
        <w:pStyle w:val="a3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proofErr w:type="gramStart"/>
      <w:r w:rsidRPr="00CD73B7">
        <w:rPr>
          <w:rFonts w:cstheme="minorHAnsi"/>
          <w:sz w:val="28"/>
          <w:szCs w:val="28"/>
          <w:lang w:val="en-US"/>
        </w:rPr>
        <w:t>Docker</w:t>
      </w:r>
      <w:r w:rsidR="001061F7">
        <w:rPr>
          <w:rFonts w:cstheme="minorHAnsi"/>
          <w:sz w:val="28"/>
          <w:szCs w:val="28"/>
          <w:lang w:val="en-US"/>
        </w:rPr>
        <w:t>[</w:t>
      </w:r>
      <w:proofErr w:type="gramEnd"/>
      <w:r w:rsidR="001C757C">
        <w:rPr>
          <w:rFonts w:cstheme="minorHAnsi"/>
          <w:sz w:val="28"/>
          <w:szCs w:val="28"/>
          <w:lang w:val="en-US"/>
        </w:rPr>
        <w:t>5</w:t>
      </w:r>
      <w:r w:rsidR="001061F7">
        <w:rPr>
          <w:rFonts w:cstheme="minorHAnsi"/>
          <w:sz w:val="28"/>
          <w:szCs w:val="28"/>
          <w:lang w:val="en-US"/>
        </w:rPr>
        <w:t>]</w:t>
      </w:r>
    </w:p>
    <w:p w14:paraId="2E6AE880" w14:textId="26EDB40A" w:rsidR="007D2902" w:rsidRPr="00CD73B7" w:rsidRDefault="007D2902" w:rsidP="007D2902">
      <w:pPr>
        <w:pStyle w:val="a3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 w:rsidRPr="00CD73B7">
        <w:rPr>
          <w:rFonts w:cstheme="minorHAnsi"/>
          <w:sz w:val="28"/>
          <w:szCs w:val="28"/>
          <w:lang w:val="en-US"/>
        </w:rPr>
        <w:t xml:space="preserve">Virtual </w:t>
      </w:r>
      <w:proofErr w:type="gramStart"/>
      <w:r w:rsidRPr="00CD73B7">
        <w:rPr>
          <w:rFonts w:cstheme="minorHAnsi"/>
          <w:sz w:val="28"/>
          <w:szCs w:val="28"/>
          <w:lang w:val="en-US"/>
        </w:rPr>
        <w:t>Box</w:t>
      </w:r>
      <w:r w:rsidR="001061F7">
        <w:rPr>
          <w:rFonts w:cstheme="minorHAnsi"/>
          <w:sz w:val="28"/>
          <w:szCs w:val="28"/>
          <w:lang w:val="en-US"/>
        </w:rPr>
        <w:t>[</w:t>
      </w:r>
      <w:proofErr w:type="gramEnd"/>
      <w:r w:rsidR="001C757C">
        <w:rPr>
          <w:rFonts w:cstheme="minorHAnsi"/>
          <w:sz w:val="28"/>
          <w:szCs w:val="28"/>
          <w:lang w:val="en-US"/>
        </w:rPr>
        <w:t>6</w:t>
      </w:r>
      <w:r w:rsidR="001061F7">
        <w:rPr>
          <w:rFonts w:cstheme="minorHAnsi"/>
          <w:sz w:val="28"/>
          <w:szCs w:val="28"/>
          <w:lang w:val="en-US"/>
        </w:rPr>
        <w:t>]</w:t>
      </w:r>
    </w:p>
    <w:p w14:paraId="2E5E68B1" w14:textId="77777777" w:rsidR="007D2902" w:rsidRPr="00CD73B7" w:rsidRDefault="007D2902" w:rsidP="007D2902">
      <w:pPr>
        <w:rPr>
          <w:rFonts w:cstheme="minorHAnsi"/>
          <w:sz w:val="28"/>
          <w:szCs w:val="28"/>
        </w:rPr>
      </w:pPr>
      <w:r w:rsidRPr="00CD73B7">
        <w:rPr>
          <w:rFonts w:cstheme="minorHAnsi"/>
          <w:sz w:val="28"/>
          <w:szCs w:val="28"/>
        </w:rPr>
        <w:t xml:space="preserve">В качестве критериев сравнения </w:t>
      </w:r>
      <w:commentRangeStart w:id="18"/>
      <w:r w:rsidRPr="00CD73B7">
        <w:rPr>
          <w:rFonts w:cstheme="minorHAnsi"/>
          <w:sz w:val="28"/>
          <w:szCs w:val="28"/>
        </w:rPr>
        <w:t>отобраны</w:t>
      </w:r>
      <w:commentRangeEnd w:id="18"/>
      <w:r w:rsidR="00C57367" w:rsidRPr="00CD73B7">
        <w:rPr>
          <w:rStyle w:val="a7"/>
          <w:rFonts w:cstheme="minorHAnsi"/>
          <w:sz w:val="28"/>
          <w:szCs w:val="28"/>
        </w:rPr>
        <w:commentReference w:id="18"/>
      </w:r>
      <w:r w:rsidRPr="00CD73B7">
        <w:rPr>
          <w:rFonts w:cstheme="minorHAnsi"/>
          <w:sz w:val="28"/>
          <w:szCs w:val="28"/>
        </w:rPr>
        <w:t>:</w:t>
      </w:r>
    </w:p>
    <w:p w14:paraId="76E321FE" w14:textId="06C0A237" w:rsidR="007D2902" w:rsidRPr="00363FD3" w:rsidRDefault="007D2902" w:rsidP="005328F4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CD73B7">
        <w:rPr>
          <w:rFonts w:cstheme="minorHAnsi"/>
          <w:sz w:val="28"/>
          <w:szCs w:val="28"/>
        </w:rPr>
        <w:t xml:space="preserve">Размер </w:t>
      </w:r>
      <w:ins w:id="19" w:author="Анатолий Бахмуров" w:date="2021-04-19T12:56:00Z">
        <w:r w:rsidR="001209F4" w:rsidRPr="00CD73B7">
          <w:rPr>
            <w:rFonts w:cstheme="minorHAnsi"/>
            <w:sz w:val="28"/>
            <w:szCs w:val="28"/>
          </w:rPr>
          <w:t xml:space="preserve">сообщества пользователей </w:t>
        </w:r>
      </w:ins>
      <w:r w:rsidR="00FC2879" w:rsidRPr="00CD73B7">
        <w:rPr>
          <w:rFonts w:cstheme="minorHAnsi"/>
          <w:sz w:val="28"/>
          <w:szCs w:val="28"/>
        </w:rPr>
        <w:t>(с ПО с большим сообществом легче работать при разработке)</w:t>
      </w:r>
    </w:p>
    <w:p w14:paraId="029C095C" w14:textId="77777777" w:rsidR="007D2902" w:rsidRPr="00CD73B7" w:rsidRDefault="007D2902" w:rsidP="005328F4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CD73B7">
        <w:rPr>
          <w:rFonts w:cstheme="minorHAnsi"/>
          <w:sz w:val="28"/>
          <w:szCs w:val="28"/>
        </w:rPr>
        <w:t>Лицензия</w:t>
      </w:r>
      <w:r w:rsidR="00FC2879" w:rsidRPr="00CD73B7">
        <w:rPr>
          <w:rFonts w:cstheme="minorHAnsi"/>
          <w:sz w:val="28"/>
          <w:szCs w:val="28"/>
        </w:rPr>
        <w:t xml:space="preserve"> </w:t>
      </w:r>
    </w:p>
    <w:p w14:paraId="371FBA1B" w14:textId="77777777" w:rsidR="007D2902" w:rsidRPr="00CD73B7" w:rsidRDefault="007D2902" w:rsidP="005328F4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CD73B7">
        <w:rPr>
          <w:rFonts w:cstheme="minorHAnsi"/>
          <w:sz w:val="28"/>
          <w:szCs w:val="28"/>
        </w:rPr>
        <w:t>Год основания технологии</w:t>
      </w:r>
      <w:r w:rsidR="0094079E" w:rsidRPr="00CD73B7">
        <w:rPr>
          <w:rFonts w:cstheme="minorHAnsi"/>
          <w:sz w:val="28"/>
          <w:szCs w:val="28"/>
        </w:rPr>
        <w:t xml:space="preserve"> </w:t>
      </w:r>
      <w:r w:rsidR="00FC2879" w:rsidRPr="00CD73B7">
        <w:rPr>
          <w:rFonts w:cstheme="minorHAnsi"/>
          <w:sz w:val="28"/>
          <w:szCs w:val="28"/>
        </w:rPr>
        <w:t>(более старая технология более испытана пользователями)</w:t>
      </w:r>
    </w:p>
    <w:p w14:paraId="573373AD" w14:textId="77777777" w:rsidR="007D2902" w:rsidRPr="00CD73B7" w:rsidRDefault="007D2902" w:rsidP="005328F4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CD73B7">
        <w:rPr>
          <w:rFonts w:cstheme="minorHAnsi"/>
          <w:sz w:val="28"/>
          <w:szCs w:val="28"/>
        </w:rPr>
        <w:t>Размер накладных расходов</w:t>
      </w:r>
    </w:p>
    <w:p w14:paraId="6BE9AAD5" w14:textId="77777777" w:rsidR="007D2902" w:rsidRPr="00CD73B7" w:rsidRDefault="007D2902" w:rsidP="005328F4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CD73B7">
        <w:rPr>
          <w:rFonts w:cstheme="minorHAnsi"/>
          <w:sz w:val="28"/>
          <w:szCs w:val="28"/>
        </w:rPr>
        <w:t>Поддерживаемые ОС</w:t>
      </w:r>
      <w:r w:rsidR="0094079E" w:rsidRPr="00CD73B7">
        <w:rPr>
          <w:rFonts w:cstheme="minorHAnsi"/>
          <w:sz w:val="28"/>
          <w:szCs w:val="28"/>
        </w:rPr>
        <w:t xml:space="preserve"> (ПО должно запускаться на любой из распространённых ОС)</w:t>
      </w:r>
    </w:p>
    <w:p w14:paraId="7E4B984C" w14:textId="77777777" w:rsidR="007D2902" w:rsidRPr="00CD73B7" w:rsidRDefault="007D2902" w:rsidP="005328F4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CD73B7">
        <w:rPr>
          <w:rFonts w:cstheme="minorHAnsi"/>
          <w:sz w:val="28"/>
          <w:szCs w:val="28"/>
        </w:rPr>
        <w:t>Подробность документации</w:t>
      </w:r>
      <w:r w:rsidR="0094079E" w:rsidRPr="00CD73B7">
        <w:rPr>
          <w:rFonts w:cstheme="minorHAnsi"/>
          <w:sz w:val="28"/>
          <w:szCs w:val="28"/>
        </w:rPr>
        <w:t xml:space="preserve"> (недостаточно подробная документация может не позволить применить технологию для </w:t>
      </w:r>
      <w:commentRangeStart w:id="20"/>
      <w:r w:rsidR="0094079E" w:rsidRPr="00CD73B7">
        <w:rPr>
          <w:rFonts w:cstheme="minorHAnsi"/>
          <w:sz w:val="28"/>
          <w:szCs w:val="28"/>
        </w:rPr>
        <w:t>данных</w:t>
      </w:r>
      <w:commentRangeEnd w:id="20"/>
      <w:r w:rsidR="00DE609E">
        <w:rPr>
          <w:rStyle w:val="a7"/>
        </w:rPr>
        <w:commentReference w:id="20"/>
      </w:r>
      <w:r w:rsidR="0094079E" w:rsidRPr="00CD73B7">
        <w:rPr>
          <w:rFonts w:cstheme="minorHAnsi"/>
          <w:sz w:val="28"/>
          <w:szCs w:val="28"/>
        </w:rPr>
        <w:t xml:space="preserve"> задач)</w:t>
      </w:r>
    </w:p>
    <w:p w14:paraId="3B37C5CB" w14:textId="77777777" w:rsidR="00222153" w:rsidRPr="00676215" w:rsidRDefault="00222153" w:rsidP="005F2B94">
      <w:pPr>
        <w:rPr>
          <w:rFonts w:cstheme="minorHAnsi"/>
          <w:sz w:val="28"/>
          <w:szCs w:val="28"/>
        </w:rPr>
      </w:pP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559"/>
        <w:gridCol w:w="1701"/>
        <w:gridCol w:w="2126"/>
      </w:tblGrid>
      <w:tr w:rsidR="004C2E96" w:rsidRPr="00676215" w14:paraId="1C8CEC3B" w14:textId="77777777" w:rsidTr="004C2E96">
        <w:trPr>
          <w:trHeight w:val="616"/>
        </w:trPr>
        <w:tc>
          <w:tcPr>
            <w:tcW w:w="1384" w:type="dxa"/>
          </w:tcPr>
          <w:p w14:paraId="65ABC1D4" w14:textId="77777777" w:rsidR="004C2E96" w:rsidRPr="00E12765" w:rsidRDefault="004C2E96" w:rsidP="005F2B9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37CDFE" w14:textId="77777777" w:rsidR="004C2E96" w:rsidRPr="00E12765" w:rsidRDefault="004C2E96" w:rsidP="005F2B9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12765">
              <w:rPr>
                <w:rFonts w:cstheme="minorHAnsi"/>
                <w:sz w:val="24"/>
                <w:szCs w:val="24"/>
                <w:lang w:val="en-US"/>
              </w:rPr>
              <w:t>Open VZ</w:t>
            </w:r>
          </w:p>
        </w:tc>
        <w:tc>
          <w:tcPr>
            <w:tcW w:w="1559" w:type="dxa"/>
          </w:tcPr>
          <w:p w14:paraId="3CE632EF" w14:textId="77777777" w:rsidR="004C2E96" w:rsidRPr="00E12765" w:rsidRDefault="004C2E96" w:rsidP="005F2B9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12765">
              <w:rPr>
                <w:rFonts w:cstheme="minorHAnsi"/>
                <w:sz w:val="24"/>
                <w:szCs w:val="24"/>
                <w:lang w:val="en-US"/>
              </w:rPr>
              <w:t>LXC</w:t>
            </w:r>
          </w:p>
        </w:tc>
        <w:tc>
          <w:tcPr>
            <w:tcW w:w="1701" w:type="dxa"/>
          </w:tcPr>
          <w:p w14:paraId="663CD45D" w14:textId="0FEB3B98" w:rsidR="004C2E96" w:rsidRPr="00E12765" w:rsidRDefault="004C2E96" w:rsidP="005F2B9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12765">
              <w:rPr>
                <w:rFonts w:cstheme="minorHAnsi"/>
                <w:sz w:val="24"/>
                <w:szCs w:val="24"/>
                <w:lang w:val="en-US"/>
              </w:rPr>
              <w:t>Docker</w:t>
            </w:r>
          </w:p>
        </w:tc>
        <w:tc>
          <w:tcPr>
            <w:tcW w:w="2126" w:type="dxa"/>
          </w:tcPr>
          <w:p w14:paraId="514AF603" w14:textId="77777777" w:rsidR="004C2E96" w:rsidRPr="00E12765" w:rsidRDefault="004C2E96" w:rsidP="005F2B9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12765">
              <w:rPr>
                <w:rFonts w:cstheme="minorHAnsi"/>
                <w:sz w:val="24"/>
                <w:szCs w:val="24"/>
                <w:lang w:val="en-US"/>
              </w:rPr>
              <w:t>Virtual Box</w:t>
            </w:r>
          </w:p>
        </w:tc>
      </w:tr>
      <w:tr w:rsidR="004C2E96" w:rsidRPr="00676215" w14:paraId="5535722A" w14:textId="77777777" w:rsidTr="004C2E96">
        <w:trPr>
          <w:trHeight w:val="616"/>
        </w:trPr>
        <w:tc>
          <w:tcPr>
            <w:tcW w:w="1384" w:type="dxa"/>
          </w:tcPr>
          <w:p w14:paraId="654F61A8" w14:textId="0382BA73" w:rsidR="004C2E96" w:rsidRPr="00E12765" w:rsidRDefault="00E12765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Размер сообщества</w:t>
            </w:r>
          </w:p>
        </w:tc>
        <w:tc>
          <w:tcPr>
            <w:tcW w:w="1985" w:type="dxa"/>
          </w:tcPr>
          <w:p w14:paraId="31625C26" w14:textId="77777777" w:rsidR="004C2E96" w:rsidRPr="00E12765" w:rsidRDefault="004C2E96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маленькое</w:t>
            </w:r>
          </w:p>
        </w:tc>
        <w:tc>
          <w:tcPr>
            <w:tcW w:w="1559" w:type="dxa"/>
          </w:tcPr>
          <w:p w14:paraId="2575E9C9" w14:textId="77777777" w:rsidR="004C2E96" w:rsidRPr="00E12765" w:rsidRDefault="004C2E96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среднее</w:t>
            </w:r>
          </w:p>
        </w:tc>
        <w:tc>
          <w:tcPr>
            <w:tcW w:w="1701" w:type="dxa"/>
          </w:tcPr>
          <w:p w14:paraId="37967E8A" w14:textId="77777777" w:rsidR="004C2E96" w:rsidRPr="00E12765" w:rsidRDefault="004C2E96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большое</w:t>
            </w:r>
          </w:p>
        </w:tc>
        <w:tc>
          <w:tcPr>
            <w:tcW w:w="2126" w:type="dxa"/>
          </w:tcPr>
          <w:p w14:paraId="12AF0B12" w14:textId="77777777" w:rsidR="004C2E96" w:rsidRPr="00E12765" w:rsidRDefault="004C2E96" w:rsidP="005F2B94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большое</w:t>
            </w:r>
          </w:p>
        </w:tc>
      </w:tr>
      <w:tr w:rsidR="004C2E96" w:rsidRPr="00676215" w14:paraId="519CDB48" w14:textId="77777777" w:rsidTr="004C2E96">
        <w:trPr>
          <w:trHeight w:val="616"/>
        </w:trPr>
        <w:tc>
          <w:tcPr>
            <w:tcW w:w="1384" w:type="dxa"/>
          </w:tcPr>
          <w:p w14:paraId="7E69AA98" w14:textId="77777777" w:rsidR="004C2E96" w:rsidRPr="00E12765" w:rsidRDefault="004C2E96" w:rsidP="00D03350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лицензия</w:t>
            </w:r>
          </w:p>
        </w:tc>
        <w:tc>
          <w:tcPr>
            <w:tcW w:w="1985" w:type="dxa"/>
          </w:tcPr>
          <w:p w14:paraId="36C2744B" w14:textId="180376ED" w:rsidR="004C2E96" w:rsidRPr="00E12765" w:rsidRDefault="00E059B8" w:rsidP="00D03350">
            <w:pPr>
              <w:rPr>
                <w:rFonts w:cstheme="minorHAnsi"/>
                <w:sz w:val="24"/>
                <w:szCs w:val="24"/>
              </w:rPr>
            </w:pPr>
            <w:hyperlink r:id="rId15" w:tooltip="GNU General Public License" w:history="1">
              <w:r w:rsidR="004C2E96" w:rsidRPr="00E12765">
                <w:rPr>
                  <w:rStyle w:val="a4"/>
                  <w:rFonts w:cstheme="minorHAnsi"/>
                  <w:color w:val="auto"/>
                  <w:sz w:val="24"/>
                  <w:szCs w:val="24"/>
                  <w:u w:val="none"/>
                </w:rPr>
                <w:t>GNU GPLv2</w:t>
              </w:r>
            </w:hyperlink>
            <w:r w:rsidR="004C2E96" w:rsidRPr="00E12765">
              <w:rPr>
                <w:rStyle w:val="a4"/>
                <w:rFonts w:cstheme="minorHAnsi"/>
                <w:color w:val="auto"/>
                <w:sz w:val="24"/>
                <w:szCs w:val="24"/>
                <w:u w:val="none"/>
              </w:rPr>
              <w:t xml:space="preserve"> (принадлежит проприетарной </w:t>
            </w:r>
            <w:proofErr w:type="spellStart"/>
            <w:r w:rsidR="004C2E96" w:rsidRPr="00E12765">
              <w:rPr>
                <w:rStyle w:val="a4"/>
                <w:rFonts w:cstheme="minorHAnsi"/>
                <w:color w:val="auto"/>
                <w:sz w:val="24"/>
                <w:szCs w:val="24"/>
                <w:u w:val="none"/>
                <w:lang w:val="en-US"/>
              </w:rPr>
              <w:t>Virtuozzo</w:t>
            </w:r>
            <w:proofErr w:type="spellEnd"/>
            <w:r w:rsidR="004C2E96" w:rsidRPr="00E12765">
              <w:rPr>
                <w:rStyle w:val="a4"/>
                <w:rFonts w:cstheme="minorHAnsi"/>
                <w:color w:val="auto"/>
                <w:sz w:val="24"/>
                <w:szCs w:val="24"/>
                <w:u w:val="none"/>
              </w:rPr>
              <w:t>)</w:t>
            </w:r>
          </w:p>
        </w:tc>
        <w:tc>
          <w:tcPr>
            <w:tcW w:w="1559" w:type="dxa"/>
          </w:tcPr>
          <w:p w14:paraId="7AAB1C32" w14:textId="77777777" w:rsidR="004C2E96" w:rsidRPr="00E12765" w:rsidRDefault="00E059B8" w:rsidP="00D03350">
            <w:pPr>
              <w:rPr>
                <w:rStyle w:val="a4"/>
                <w:rFonts w:cstheme="minorHAnsi"/>
                <w:color w:val="auto"/>
                <w:sz w:val="24"/>
                <w:szCs w:val="24"/>
                <w:u w:val="none"/>
              </w:rPr>
            </w:pPr>
            <w:hyperlink r:id="rId16" w:tooltip="GNU General Public License" w:history="1">
              <w:r w:rsidR="004C2E96" w:rsidRPr="00E12765">
                <w:rPr>
                  <w:rStyle w:val="a4"/>
                  <w:rFonts w:cstheme="minorHAnsi"/>
                  <w:color w:val="auto"/>
                  <w:sz w:val="24"/>
                  <w:szCs w:val="24"/>
                  <w:u w:val="none"/>
                </w:rPr>
                <w:t>GNU GPLv2</w:t>
              </w:r>
            </w:hyperlink>
          </w:p>
          <w:p w14:paraId="5CF42A73" w14:textId="038EC4DC" w:rsidR="004C2E96" w:rsidRPr="00E12765" w:rsidRDefault="004C2E96" w:rsidP="00D0335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E0D6960" w14:textId="77777777" w:rsidR="004C2E96" w:rsidRPr="00E12765" w:rsidRDefault="00E059B8" w:rsidP="00D03350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7" w:history="1">
              <w:proofErr w:type="spellStart"/>
              <w:r w:rsidR="004C2E96" w:rsidRPr="00E12765">
                <w:rPr>
                  <w:rStyle w:val="a4"/>
                  <w:rFonts w:cstheme="minorHAnsi"/>
                  <w:color w:val="auto"/>
                  <w:sz w:val="24"/>
                  <w:szCs w:val="24"/>
                  <w:u w:val="none"/>
                </w:rPr>
                <w:t>Apache</w:t>
              </w:r>
              <w:proofErr w:type="spellEnd"/>
              <w:r w:rsidR="004C2E96" w:rsidRPr="00E12765">
                <w:rPr>
                  <w:rStyle w:val="a4"/>
                  <w:rFonts w:cstheme="minorHAnsi"/>
                  <w:color w:val="auto"/>
                  <w:sz w:val="24"/>
                  <w:szCs w:val="24"/>
                  <w:u w:val="none"/>
                </w:rPr>
                <w:t xml:space="preserve"> </w:t>
              </w:r>
              <w:proofErr w:type="spellStart"/>
              <w:r w:rsidR="004C2E96" w:rsidRPr="00E12765">
                <w:rPr>
                  <w:rStyle w:val="a4"/>
                  <w:rFonts w:cstheme="minorHAnsi"/>
                  <w:color w:val="auto"/>
                  <w:sz w:val="24"/>
                  <w:szCs w:val="24"/>
                  <w:u w:val="none"/>
                </w:rPr>
                <w:t>License</w:t>
              </w:r>
              <w:proofErr w:type="spellEnd"/>
              <w:r w:rsidR="004C2E96" w:rsidRPr="00E12765">
                <w:rPr>
                  <w:rStyle w:val="a4"/>
                  <w:rFonts w:cstheme="minorHAnsi"/>
                  <w:color w:val="auto"/>
                  <w:sz w:val="24"/>
                  <w:szCs w:val="24"/>
                  <w:u w:val="none"/>
                </w:rPr>
                <w:t xml:space="preserve"> 2.0</w:t>
              </w:r>
            </w:hyperlink>
          </w:p>
        </w:tc>
        <w:tc>
          <w:tcPr>
            <w:tcW w:w="2126" w:type="dxa"/>
          </w:tcPr>
          <w:p w14:paraId="41F5F6BF" w14:textId="77777777" w:rsidR="004C2E96" w:rsidRPr="00E12765" w:rsidRDefault="00E059B8" w:rsidP="00CD73B7">
            <w:pPr>
              <w:rPr>
                <w:rStyle w:val="a4"/>
                <w:rFonts w:cstheme="minorHAnsi"/>
                <w:color w:val="auto"/>
                <w:sz w:val="24"/>
                <w:szCs w:val="24"/>
                <w:u w:val="none"/>
              </w:rPr>
            </w:pPr>
            <w:hyperlink r:id="rId18" w:tooltip="GNU General Public License" w:history="1">
              <w:r w:rsidR="004C2E96" w:rsidRPr="00E12765">
                <w:rPr>
                  <w:rStyle w:val="a4"/>
                  <w:rFonts w:cstheme="minorHAnsi"/>
                  <w:color w:val="auto"/>
                  <w:sz w:val="24"/>
                  <w:szCs w:val="24"/>
                  <w:u w:val="none"/>
                </w:rPr>
                <w:t>GNU GPLv2</w:t>
              </w:r>
            </w:hyperlink>
          </w:p>
          <w:p w14:paraId="3D20CB24" w14:textId="2CF15927" w:rsidR="004C2E96" w:rsidRPr="00E12765" w:rsidRDefault="004C2E96" w:rsidP="00D0335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4C2E96" w:rsidRPr="00676215" w14:paraId="0B842F29" w14:textId="77777777" w:rsidTr="004C2E96">
        <w:trPr>
          <w:trHeight w:val="616"/>
        </w:trPr>
        <w:tc>
          <w:tcPr>
            <w:tcW w:w="1384" w:type="dxa"/>
          </w:tcPr>
          <w:p w14:paraId="09953625" w14:textId="77777777" w:rsidR="004C2E96" w:rsidRPr="00E12765" w:rsidRDefault="004C2E96" w:rsidP="00D03350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Год основания технологии</w:t>
            </w:r>
          </w:p>
        </w:tc>
        <w:tc>
          <w:tcPr>
            <w:tcW w:w="1985" w:type="dxa"/>
          </w:tcPr>
          <w:p w14:paraId="3C4AECE1" w14:textId="77777777" w:rsidR="004C2E96" w:rsidRPr="00E12765" w:rsidRDefault="004C2E96" w:rsidP="00D03350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2005</w:t>
            </w:r>
          </w:p>
        </w:tc>
        <w:tc>
          <w:tcPr>
            <w:tcW w:w="1559" w:type="dxa"/>
          </w:tcPr>
          <w:p w14:paraId="216E3980" w14:textId="77777777" w:rsidR="004C2E96" w:rsidRPr="00E12765" w:rsidRDefault="004C2E96" w:rsidP="00D03350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2008</w:t>
            </w:r>
          </w:p>
        </w:tc>
        <w:tc>
          <w:tcPr>
            <w:tcW w:w="1701" w:type="dxa"/>
          </w:tcPr>
          <w:p w14:paraId="1CA09B19" w14:textId="77777777" w:rsidR="004C2E96" w:rsidRPr="00E12765" w:rsidRDefault="004C2E96" w:rsidP="00D03350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2013</w:t>
            </w:r>
          </w:p>
        </w:tc>
        <w:tc>
          <w:tcPr>
            <w:tcW w:w="2126" w:type="dxa"/>
          </w:tcPr>
          <w:p w14:paraId="54FC6C18" w14:textId="77777777" w:rsidR="004C2E96" w:rsidRPr="00E12765" w:rsidRDefault="004C2E96" w:rsidP="00D0335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12765">
              <w:rPr>
                <w:rFonts w:cstheme="minorHAnsi"/>
                <w:sz w:val="24"/>
                <w:szCs w:val="24"/>
                <w:lang w:val="en-US"/>
              </w:rPr>
              <w:t>2007</w:t>
            </w:r>
          </w:p>
        </w:tc>
      </w:tr>
      <w:tr w:rsidR="004C2E96" w:rsidRPr="00676215" w14:paraId="71BFDD09" w14:textId="77777777" w:rsidTr="004C2E96">
        <w:trPr>
          <w:trHeight w:val="616"/>
        </w:trPr>
        <w:tc>
          <w:tcPr>
            <w:tcW w:w="1384" w:type="dxa"/>
          </w:tcPr>
          <w:p w14:paraId="6911DCAF" w14:textId="77777777" w:rsidR="004C2E96" w:rsidRPr="00E12765" w:rsidRDefault="004C2E96" w:rsidP="00D03350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Маленькие накладные расходы</w:t>
            </w:r>
          </w:p>
        </w:tc>
        <w:tc>
          <w:tcPr>
            <w:tcW w:w="1985" w:type="dxa"/>
          </w:tcPr>
          <w:p w14:paraId="6D4C0687" w14:textId="77777777" w:rsidR="004C2E96" w:rsidRPr="00E12765" w:rsidRDefault="004C2E96" w:rsidP="00D0335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12765">
              <w:rPr>
                <w:rFonts w:cstheme="minorHAnsi"/>
                <w:sz w:val="24"/>
                <w:szCs w:val="24"/>
                <w:lang w:val="en-US"/>
              </w:rPr>
              <w:t>+</w:t>
            </w:r>
          </w:p>
        </w:tc>
        <w:tc>
          <w:tcPr>
            <w:tcW w:w="1559" w:type="dxa"/>
          </w:tcPr>
          <w:p w14:paraId="18A36AE5" w14:textId="77777777" w:rsidR="004C2E96" w:rsidRPr="00E12765" w:rsidRDefault="004C2E96" w:rsidP="00D0335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12765">
              <w:rPr>
                <w:rFonts w:cstheme="minorHAnsi"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</w:tcPr>
          <w:p w14:paraId="5048A4CA" w14:textId="77777777" w:rsidR="004C2E96" w:rsidRPr="00E12765" w:rsidRDefault="004C2E96" w:rsidP="00D03350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+</w:t>
            </w:r>
          </w:p>
        </w:tc>
        <w:tc>
          <w:tcPr>
            <w:tcW w:w="2126" w:type="dxa"/>
          </w:tcPr>
          <w:p w14:paraId="752B3FA3" w14:textId="77777777" w:rsidR="004C2E96" w:rsidRPr="00E12765" w:rsidRDefault="004C2E96" w:rsidP="00D0335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12765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4C2E96" w:rsidRPr="00363FD3" w14:paraId="577C530A" w14:textId="77777777" w:rsidTr="004C2E96">
        <w:trPr>
          <w:trHeight w:val="616"/>
        </w:trPr>
        <w:tc>
          <w:tcPr>
            <w:tcW w:w="1384" w:type="dxa"/>
          </w:tcPr>
          <w:p w14:paraId="688F8985" w14:textId="77777777" w:rsidR="004C2E96" w:rsidRPr="00E12765" w:rsidRDefault="004C2E96" w:rsidP="00D03350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lastRenderedPageBreak/>
              <w:t>Поддерживаемые ОС</w:t>
            </w:r>
          </w:p>
        </w:tc>
        <w:tc>
          <w:tcPr>
            <w:tcW w:w="1985" w:type="dxa"/>
          </w:tcPr>
          <w:p w14:paraId="659B98D8" w14:textId="5E655F31" w:rsidR="004C2E96" w:rsidRPr="00E12765" w:rsidRDefault="004C2E96" w:rsidP="00D0335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12765">
              <w:rPr>
                <w:rFonts w:eastAsia="Times New Roman" w:cstheme="minorHAnsi"/>
                <w:color w:val="3C3C3C"/>
                <w:sz w:val="24"/>
                <w:szCs w:val="24"/>
                <w:lang w:val="en-US" w:eastAsia="ru-RU"/>
              </w:rPr>
              <w:t>Linux</w:t>
            </w:r>
          </w:p>
        </w:tc>
        <w:tc>
          <w:tcPr>
            <w:tcW w:w="1559" w:type="dxa"/>
          </w:tcPr>
          <w:p w14:paraId="1D437508" w14:textId="4A1F1F59" w:rsidR="004C2E96" w:rsidRPr="00E12765" w:rsidRDefault="004C2E96" w:rsidP="00D0335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12765">
              <w:rPr>
                <w:rFonts w:eastAsia="Times New Roman" w:cstheme="minorHAnsi"/>
                <w:color w:val="3C3C3C"/>
                <w:sz w:val="24"/>
                <w:szCs w:val="24"/>
                <w:lang w:val="en-US" w:eastAsia="ru-RU"/>
              </w:rPr>
              <w:t>Linux</w:t>
            </w:r>
          </w:p>
        </w:tc>
        <w:tc>
          <w:tcPr>
            <w:tcW w:w="1701" w:type="dxa"/>
          </w:tcPr>
          <w:p w14:paraId="3FED7039" w14:textId="7562D34D" w:rsidR="004C2E96" w:rsidRPr="00E12765" w:rsidRDefault="004C2E96" w:rsidP="00D0335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12765">
              <w:rPr>
                <w:rFonts w:eastAsia="Times New Roman" w:cstheme="minorHAnsi"/>
                <w:sz w:val="24"/>
                <w:szCs w:val="24"/>
                <w:lang w:val="en-US" w:eastAsia="ru-RU"/>
              </w:rPr>
              <w:t>Linux, FreeBSD, Windows, macOS</w:t>
            </w:r>
            <w:r w:rsidRPr="00E12765">
              <w:rPr>
                <w:rFonts w:cstheme="minorHAnsi"/>
                <w:sz w:val="24"/>
                <w:szCs w:val="24"/>
                <w:shd w:val="clear" w:color="auto" w:fill="F8F9FA"/>
                <w:lang w:val="en-US"/>
              </w:rPr>
              <w:t xml:space="preserve">, </w:t>
            </w:r>
          </w:p>
        </w:tc>
        <w:tc>
          <w:tcPr>
            <w:tcW w:w="2126" w:type="dxa"/>
          </w:tcPr>
          <w:p w14:paraId="31216940" w14:textId="0AD07D9F" w:rsidR="004C2E96" w:rsidRPr="00E12765" w:rsidRDefault="004C2E96" w:rsidP="00D03350">
            <w:pPr>
              <w:spacing w:after="255"/>
              <w:rPr>
                <w:rFonts w:eastAsia="Times New Roman" w:cstheme="minorHAnsi"/>
                <w:color w:val="3C3C3C"/>
                <w:sz w:val="24"/>
                <w:szCs w:val="24"/>
                <w:lang w:val="en-US" w:eastAsia="ru-RU"/>
              </w:rPr>
            </w:pPr>
            <w:r w:rsidRPr="00E12765">
              <w:rPr>
                <w:rFonts w:eastAsia="Times New Roman" w:cstheme="minorHAnsi"/>
                <w:sz w:val="24"/>
                <w:szCs w:val="24"/>
                <w:lang w:val="en-US" w:eastAsia="ru-RU"/>
              </w:rPr>
              <w:t xml:space="preserve">Linux, Windows, </w:t>
            </w:r>
            <w:proofErr w:type="spellStart"/>
            <w:r w:rsidRPr="00E12765">
              <w:rPr>
                <w:rFonts w:eastAsia="Times New Roman" w:cstheme="minorHAnsi"/>
                <w:sz w:val="24"/>
                <w:szCs w:val="24"/>
                <w:lang w:val="en-US" w:eastAsia="ru-RU"/>
              </w:rPr>
              <w:t>acOS</w:t>
            </w:r>
            <w:proofErr w:type="spellEnd"/>
            <w:r w:rsidRPr="00E12765">
              <w:rPr>
                <w:rFonts w:eastAsia="Times New Roman" w:cstheme="minorHAnsi"/>
                <w:sz w:val="24"/>
                <w:szCs w:val="24"/>
                <w:lang w:val="en-US" w:eastAsia="ru-RU"/>
              </w:rPr>
              <w:t xml:space="preserve">, Solaris, </w:t>
            </w:r>
            <w:proofErr w:type="spellStart"/>
            <w:r w:rsidRPr="00E12765">
              <w:rPr>
                <w:rFonts w:eastAsia="Times New Roman" w:cstheme="minorHAnsi"/>
                <w:sz w:val="24"/>
                <w:szCs w:val="24"/>
                <w:lang w:val="en-US" w:eastAsia="ru-RU"/>
              </w:rPr>
              <w:t>Genode</w:t>
            </w:r>
            <w:proofErr w:type="spellEnd"/>
            <w:r w:rsidRPr="00E12765">
              <w:rPr>
                <w:rFonts w:eastAsia="Times New Roman" w:cstheme="minorHAnsi"/>
                <w:sz w:val="24"/>
                <w:szCs w:val="24"/>
                <w:lang w:val="en-US" w:eastAsia="ru-RU"/>
              </w:rPr>
              <w:t xml:space="preserve"> OS Framework</w:t>
            </w:r>
            <w:r w:rsidRPr="00E12765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4C2E96" w:rsidRPr="00676215" w14:paraId="0D0B457D" w14:textId="77777777" w:rsidTr="004C2E96">
        <w:trPr>
          <w:trHeight w:val="616"/>
        </w:trPr>
        <w:tc>
          <w:tcPr>
            <w:tcW w:w="1384" w:type="dxa"/>
          </w:tcPr>
          <w:p w14:paraId="578A9B5F" w14:textId="77777777" w:rsidR="004C2E96" w:rsidRPr="00E12765" w:rsidRDefault="004C2E96" w:rsidP="00D03350">
            <w:pPr>
              <w:rPr>
                <w:rFonts w:cstheme="minorHAnsi"/>
                <w:color w:val="3C3C3C"/>
                <w:sz w:val="24"/>
                <w:szCs w:val="24"/>
                <w:shd w:val="clear" w:color="auto" w:fill="F5F5F5"/>
              </w:rPr>
            </w:pPr>
            <w:r w:rsidRPr="00E12765">
              <w:rPr>
                <w:rFonts w:cstheme="minorHAnsi"/>
                <w:sz w:val="24"/>
                <w:szCs w:val="24"/>
              </w:rPr>
              <w:t>Документация</w:t>
            </w:r>
          </w:p>
        </w:tc>
        <w:tc>
          <w:tcPr>
            <w:tcW w:w="1985" w:type="dxa"/>
          </w:tcPr>
          <w:p w14:paraId="7B776533" w14:textId="77777777" w:rsidR="004C2E96" w:rsidRPr="00E12765" w:rsidRDefault="004C2E96" w:rsidP="00D03350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подробная</w:t>
            </w:r>
          </w:p>
        </w:tc>
        <w:tc>
          <w:tcPr>
            <w:tcW w:w="1559" w:type="dxa"/>
          </w:tcPr>
          <w:p w14:paraId="2E723FA1" w14:textId="77777777" w:rsidR="004C2E96" w:rsidRPr="00E12765" w:rsidRDefault="004C2E96" w:rsidP="00D0335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12765">
              <w:rPr>
                <w:rFonts w:cstheme="minorHAnsi"/>
                <w:sz w:val="24"/>
                <w:szCs w:val="24"/>
              </w:rPr>
              <w:t>подробная</w:t>
            </w:r>
          </w:p>
        </w:tc>
        <w:tc>
          <w:tcPr>
            <w:tcW w:w="1701" w:type="dxa"/>
          </w:tcPr>
          <w:p w14:paraId="6FFFBEC1" w14:textId="77777777" w:rsidR="004C2E96" w:rsidRPr="00E12765" w:rsidRDefault="004C2E96" w:rsidP="00D03350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Очень</w:t>
            </w:r>
          </w:p>
          <w:p w14:paraId="4145E5F4" w14:textId="77777777" w:rsidR="004C2E96" w:rsidRPr="00E12765" w:rsidRDefault="004C2E96" w:rsidP="00D03350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подробная</w:t>
            </w:r>
          </w:p>
        </w:tc>
        <w:tc>
          <w:tcPr>
            <w:tcW w:w="2126" w:type="dxa"/>
          </w:tcPr>
          <w:p w14:paraId="5A7B8A59" w14:textId="77777777" w:rsidR="004C2E96" w:rsidRPr="00E12765" w:rsidRDefault="004C2E96" w:rsidP="00D03350">
            <w:pPr>
              <w:rPr>
                <w:rFonts w:cstheme="minorHAnsi"/>
                <w:sz w:val="24"/>
                <w:szCs w:val="24"/>
              </w:rPr>
            </w:pPr>
            <w:r w:rsidRPr="00E12765">
              <w:rPr>
                <w:rFonts w:cstheme="minorHAnsi"/>
                <w:sz w:val="24"/>
                <w:szCs w:val="24"/>
              </w:rPr>
              <w:t>подробная</w:t>
            </w:r>
          </w:p>
        </w:tc>
      </w:tr>
    </w:tbl>
    <w:p w14:paraId="04759159" w14:textId="77777777" w:rsidR="00222153" w:rsidRPr="00676215" w:rsidRDefault="00222153" w:rsidP="005F2B94">
      <w:pPr>
        <w:rPr>
          <w:rFonts w:cstheme="minorHAnsi"/>
          <w:sz w:val="28"/>
          <w:szCs w:val="28"/>
          <w:lang w:val="en-US"/>
        </w:rPr>
      </w:pPr>
    </w:p>
    <w:p w14:paraId="2D55BB01" w14:textId="77777777" w:rsidR="006E0C3C" w:rsidRPr="00676215" w:rsidRDefault="006E0C3C" w:rsidP="005F2B94">
      <w:pPr>
        <w:rPr>
          <w:rFonts w:cstheme="minorHAnsi"/>
          <w:sz w:val="28"/>
          <w:szCs w:val="28"/>
        </w:rPr>
      </w:pPr>
      <w:r w:rsidRPr="00676215">
        <w:rPr>
          <w:rFonts w:cstheme="minorHAnsi"/>
          <w:sz w:val="28"/>
          <w:szCs w:val="28"/>
        </w:rPr>
        <w:t>Табл.2 Сравнение ПО для виртуализации</w:t>
      </w:r>
    </w:p>
    <w:p w14:paraId="4CF3EDA1" w14:textId="3C4C2A7A" w:rsidR="00D93D68" w:rsidRPr="00F96C7D" w:rsidRDefault="00F96C7D" w:rsidP="005F2B94">
      <w:pPr>
        <w:rPr>
          <w:sz w:val="32"/>
          <w:szCs w:val="32"/>
        </w:rPr>
      </w:pPr>
      <w:r w:rsidRPr="00F96C7D">
        <w:rPr>
          <w:sz w:val="32"/>
          <w:szCs w:val="32"/>
        </w:rPr>
        <w:t>3.4</w:t>
      </w:r>
      <w:r w:rsidR="007220AD">
        <w:rPr>
          <w:sz w:val="32"/>
          <w:szCs w:val="32"/>
        </w:rPr>
        <w:t>.</w:t>
      </w:r>
      <w:r w:rsidRPr="00F96C7D">
        <w:rPr>
          <w:sz w:val="32"/>
          <w:szCs w:val="32"/>
        </w:rPr>
        <w:t xml:space="preserve"> Результаты обзора</w:t>
      </w:r>
    </w:p>
    <w:p w14:paraId="44F01247" w14:textId="77777777" w:rsidR="00D93D68" w:rsidRPr="00DC2E28" w:rsidRDefault="00EF37D0" w:rsidP="005F2B94">
      <w:pPr>
        <w:rPr>
          <w:sz w:val="28"/>
          <w:szCs w:val="28"/>
        </w:rPr>
      </w:pPr>
      <w:r w:rsidRPr="00676215">
        <w:rPr>
          <w:sz w:val="28"/>
          <w:szCs w:val="28"/>
        </w:rPr>
        <w:t>Основным</w:t>
      </w:r>
      <w:r w:rsidR="00561CF7" w:rsidRPr="00676215">
        <w:rPr>
          <w:sz w:val="28"/>
          <w:szCs w:val="28"/>
        </w:rPr>
        <w:t>и преимуществами контейнеров перед вирт</w:t>
      </w:r>
      <w:r w:rsidR="00E01230" w:rsidRPr="00676215">
        <w:rPr>
          <w:sz w:val="28"/>
          <w:szCs w:val="28"/>
        </w:rPr>
        <w:t>у</w:t>
      </w:r>
      <w:r w:rsidR="00561CF7" w:rsidRPr="00676215">
        <w:rPr>
          <w:sz w:val="28"/>
          <w:szCs w:val="28"/>
        </w:rPr>
        <w:t xml:space="preserve">альными машинами для данной </w:t>
      </w:r>
      <w:r w:rsidR="00E01230" w:rsidRPr="00676215">
        <w:rPr>
          <w:sz w:val="28"/>
          <w:szCs w:val="28"/>
        </w:rPr>
        <w:t>задачи является доступность предварительно построенных образов и беспроблемное создание пользовательских предварительно настроенных образов. Также преимуществами</w:t>
      </w:r>
      <w:r w:rsidR="00B168BF" w:rsidRPr="00676215">
        <w:rPr>
          <w:sz w:val="28"/>
          <w:szCs w:val="28"/>
        </w:rPr>
        <w:t xml:space="preserve"> контейнеров</w:t>
      </w:r>
      <w:r w:rsidR="00E01230" w:rsidRPr="00676215">
        <w:rPr>
          <w:sz w:val="28"/>
          <w:szCs w:val="28"/>
        </w:rPr>
        <w:t xml:space="preserve"> над виртуальными машинами являются незначительность накладных расходов при загрузке и построении. </w:t>
      </w:r>
      <w:r w:rsidR="005328F4" w:rsidRPr="00676215">
        <w:rPr>
          <w:sz w:val="28"/>
          <w:szCs w:val="28"/>
        </w:rPr>
        <w:t xml:space="preserve">В качестве ПО для </w:t>
      </w:r>
      <w:r w:rsidR="002B13EF" w:rsidRPr="00676215">
        <w:rPr>
          <w:sz w:val="28"/>
          <w:szCs w:val="28"/>
        </w:rPr>
        <w:t xml:space="preserve">виртуализации выбрана технология </w:t>
      </w:r>
      <w:r w:rsidR="00FC2879" w:rsidRPr="00676215">
        <w:rPr>
          <w:sz w:val="28"/>
          <w:szCs w:val="28"/>
          <w:lang w:val="en-US"/>
        </w:rPr>
        <w:t>D</w:t>
      </w:r>
      <w:r w:rsidR="002B13EF" w:rsidRPr="00676215">
        <w:rPr>
          <w:sz w:val="28"/>
          <w:szCs w:val="28"/>
          <w:lang w:val="en-US"/>
        </w:rPr>
        <w:t>ocker</w:t>
      </w:r>
      <w:r w:rsidR="005328F4" w:rsidRPr="00676215">
        <w:rPr>
          <w:sz w:val="28"/>
          <w:szCs w:val="28"/>
        </w:rPr>
        <w:t xml:space="preserve"> </w:t>
      </w:r>
      <w:r w:rsidR="00DA1154" w:rsidRPr="00676215">
        <w:rPr>
          <w:sz w:val="28"/>
          <w:szCs w:val="28"/>
        </w:rPr>
        <w:t>в связи с простотой</w:t>
      </w:r>
      <w:r w:rsidR="002B13EF" w:rsidRPr="00676215">
        <w:rPr>
          <w:sz w:val="28"/>
          <w:szCs w:val="28"/>
        </w:rPr>
        <w:t xml:space="preserve"> в работе</w:t>
      </w:r>
      <w:r w:rsidR="00E01230" w:rsidRPr="00676215">
        <w:rPr>
          <w:sz w:val="28"/>
          <w:szCs w:val="28"/>
        </w:rPr>
        <w:t xml:space="preserve"> и доступностью документации</w:t>
      </w:r>
      <w:r w:rsidR="00DA1154" w:rsidRPr="00676215">
        <w:rPr>
          <w:sz w:val="28"/>
          <w:szCs w:val="28"/>
        </w:rPr>
        <w:t xml:space="preserve"> в сравнении с другими технологиями контейнеризации</w:t>
      </w:r>
      <w:r w:rsidR="0001197A">
        <w:rPr>
          <w:sz w:val="28"/>
          <w:szCs w:val="28"/>
        </w:rPr>
        <w:t xml:space="preserve">. Также </w:t>
      </w:r>
      <w:r w:rsidR="0001197A">
        <w:rPr>
          <w:sz w:val="28"/>
          <w:szCs w:val="28"/>
          <w:lang w:val="en-US"/>
        </w:rPr>
        <w:t>Docker</w:t>
      </w:r>
      <w:r w:rsidR="0001197A" w:rsidRPr="0001197A">
        <w:rPr>
          <w:sz w:val="28"/>
          <w:szCs w:val="28"/>
        </w:rPr>
        <w:t xml:space="preserve"> </w:t>
      </w:r>
      <w:r w:rsidR="0001197A">
        <w:rPr>
          <w:sz w:val="28"/>
          <w:szCs w:val="28"/>
        </w:rPr>
        <w:t xml:space="preserve">дополнительно уменьшает занимаемый объём на жёстком диске за счёт </w:t>
      </w:r>
      <w:proofErr w:type="spellStart"/>
      <w:r w:rsidR="0001197A">
        <w:rPr>
          <w:sz w:val="28"/>
          <w:szCs w:val="28"/>
        </w:rPr>
        <w:t>переиспользования</w:t>
      </w:r>
      <w:proofErr w:type="spellEnd"/>
      <w:r w:rsidR="0001197A">
        <w:rPr>
          <w:sz w:val="28"/>
          <w:szCs w:val="28"/>
        </w:rPr>
        <w:t xml:space="preserve"> </w:t>
      </w:r>
      <w:commentRangeStart w:id="21"/>
      <w:r w:rsidR="0001197A">
        <w:rPr>
          <w:sz w:val="28"/>
          <w:szCs w:val="28"/>
        </w:rPr>
        <w:t>образов</w:t>
      </w:r>
      <w:commentRangeEnd w:id="21"/>
      <w:r w:rsidR="008E5ED5">
        <w:rPr>
          <w:rStyle w:val="a7"/>
        </w:rPr>
        <w:commentReference w:id="21"/>
      </w:r>
      <w:r w:rsidR="0001197A">
        <w:rPr>
          <w:sz w:val="28"/>
          <w:szCs w:val="28"/>
        </w:rPr>
        <w:t>.</w:t>
      </w:r>
    </w:p>
    <w:p w14:paraId="48FA10FF" w14:textId="64D0E0C7" w:rsidR="00FC2879" w:rsidRPr="00F96C7D" w:rsidRDefault="00FC2879" w:rsidP="00FC2879">
      <w:pPr>
        <w:rPr>
          <w:sz w:val="32"/>
          <w:szCs w:val="32"/>
        </w:rPr>
      </w:pPr>
      <w:r w:rsidRPr="00F96C7D">
        <w:rPr>
          <w:sz w:val="32"/>
          <w:szCs w:val="32"/>
        </w:rPr>
        <w:t>3.</w:t>
      </w:r>
      <w:r>
        <w:rPr>
          <w:sz w:val="32"/>
          <w:szCs w:val="32"/>
        </w:rPr>
        <w:t>5</w:t>
      </w:r>
      <w:r w:rsidR="007220AD">
        <w:rPr>
          <w:sz w:val="32"/>
          <w:szCs w:val="32"/>
        </w:rPr>
        <w:t>.</w:t>
      </w:r>
      <w:r w:rsidRPr="00F96C7D">
        <w:rPr>
          <w:sz w:val="32"/>
          <w:szCs w:val="32"/>
        </w:rPr>
        <w:t xml:space="preserve"> </w:t>
      </w:r>
      <w:r>
        <w:rPr>
          <w:sz w:val="32"/>
          <w:szCs w:val="32"/>
        </w:rPr>
        <w:t>Выводы из обзора</w:t>
      </w:r>
    </w:p>
    <w:p w14:paraId="3C6AF35C" w14:textId="7CD0D854" w:rsidR="00FC2879" w:rsidRPr="00676215" w:rsidRDefault="00FC2879" w:rsidP="00871007">
      <w:pPr>
        <w:rPr>
          <w:sz w:val="28"/>
          <w:szCs w:val="28"/>
        </w:rPr>
      </w:pPr>
      <w:r w:rsidRPr="00676215">
        <w:rPr>
          <w:sz w:val="28"/>
          <w:szCs w:val="28"/>
        </w:rPr>
        <w:t xml:space="preserve">В данном разделе был проведён обзор </w:t>
      </w:r>
      <w:commentRangeStart w:id="22"/>
      <w:r w:rsidRPr="00676215">
        <w:rPr>
          <w:sz w:val="28"/>
          <w:szCs w:val="28"/>
        </w:rPr>
        <w:t>8</w:t>
      </w:r>
      <w:commentRangeEnd w:id="22"/>
      <w:r w:rsidR="00B11BA6">
        <w:rPr>
          <w:rStyle w:val="a7"/>
        </w:rPr>
        <w:commentReference w:id="22"/>
      </w:r>
      <w:r w:rsidRPr="00676215">
        <w:rPr>
          <w:sz w:val="28"/>
          <w:szCs w:val="28"/>
        </w:rPr>
        <w:t xml:space="preserve"> программных средств для виртуализации, в результате которого для дальнейшего рассмотрения и реализации был </w:t>
      </w:r>
      <w:r w:rsidR="009D4754">
        <w:rPr>
          <w:sz w:val="28"/>
          <w:szCs w:val="28"/>
        </w:rPr>
        <w:t xml:space="preserve">выбран </w:t>
      </w:r>
      <w:r w:rsidRPr="00676215">
        <w:rPr>
          <w:sz w:val="28"/>
          <w:szCs w:val="28"/>
          <w:lang w:val="en-US"/>
        </w:rPr>
        <w:t>Docker</w:t>
      </w:r>
      <w:r w:rsidRPr="00676215">
        <w:rPr>
          <w:sz w:val="28"/>
          <w:szCs w:val="28"/>
        </w:rPr>
        <w:t>.</w:t>
      </w:r>
    </w:p>
    <w:p w14:paraId="6E06D966" w14:textId="77777777" w:rsidR="00871007" w:rsidRDefault="00871007" w:rsidP="00871007">
      <w:pPr>
        <w:rPr>
          <w:sz w:val="32"/>
          <w:szCs w:val="32"/>
        </w:rPr>
      </w:pPr>
      <w:r w:rsidRPr="00E00E3B">
        <w:rPr>
          <w:sz w:val="32"/>
          <w:szCs w:val="32"/>
        </w:rPr>
        <w:t>4. Описание реализации</w:t>
      </w:r>
    </w:p>
    <w:p w14:paraId="17CF1B1D" w14:textId="123BC797" w:rsidR="00920097" w:rsidRPr="00E00E3B" w:rsidRDefault="00920097" w:rsidP="00871007">
      <w:pPr>
        <w:rPr>
          <w:sz w:val="32"/>
          <w:szCs w:val="32"/>
        </w:rPr>
      </w:pPr>
      <w:r>
        <w:rPr>
          <w:sz w:val="32"/>
          <w:szCs w:val="32"/>
        </w:rPr>
        <w:t>4.1</w:t>
      </w:r>
      <w:r w:rsidR="007220AD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DC2E0D">
        <w:rPr>
          <w:sz w:val="32"/>
          <w:szCs w:val="32"/>
        </w:rPr>
        <w:t>Исходные данные</w:t>
      </w:r>
    </w:p>
    <w:p w14:paraId="7F4FE127" w14:textId="666E720A" w:rsidR="00871007" w:rsidRPr="00676215" w:rsidRDefault="00C8428F" w:rsidP="005F2B94">
      <w:pPr>
        <w:rPr>
          <w:sz w:val="28"/>
          <w:szCs w:val="28"/>
        </w:rPr>
      </w:pPr>
      <w:r w:rsidRPr="00676215">
        <w:rPr>
          <w:sz w:val="28"/>
          <w:szCs w:val="28"/>
        </w:rPr>
        <w:t>На рис.</w:t>
      </w:r>
      <w:r w:rsidR="008979E1" w:rsidRPr="00676215">
        <w:rPr>
          <w:sz w:val="28"/>
          <w:szCs w:val="28"/>
        </w:rPr>
        <w:t>2</w:t>
      </w:r>
      <w:r w:rsidRPr="00676215">
        <w:rPr>
          <w:sz w:val="28"/>
          <w:szCs w:val="28"/>
        </w:rPr>
        <w:t xml:space="preserve"> показана упрощенная схема работы</w:t>
      </w:r>
      <w:r w:rsidR="00920097" w:rsidRPr="00676215">
        <w:rPr>
          <w:sz w:val="28"/>
          <w:szCs w:val="28"/>
        </w:rPr>
        <w:t xml:space="preserve"> </w:t>
      </w:r>
      <w:commentRangeStart w:id="23"/>
      <w:r w:rsidR="00920097" w:rsidRPr="00676215">
        <w:rPr>
          <w:sz w:val="28"/>
          <w:szCs w:val="28"/>
        </w:rPr>
        <w:t>платформы</w:t>
      </w:r>
      <w:commentRangeEnd w:id="23"/>
      <w:r w:rsidR="00EC75CB">
        <w:rPr>
          <w:rStyle w:val="a7"/>
        </w:rPr>
        <w:commentReference w:id="23"/>
      </w:r>
      <w:r w:rsidR="008D6487">
        <w:rPr>
          <w:sz w:val="28"/>
          <w:szCs w:val="28"/>
        </w:rPr>
        <w:t>,</w:t>
      </w:r>
      <w:r w:rsidR="003E526A">
        <w:rPr>
          <w:sz w:val="28"/>
          <w:szCs w:val="28"/>
        </w:rPr>
        <w:t xml:space="preserve"> для серверной части которой</w:t>
      </w:r>
      <w:r w:rsidR="008D6487">
        <w:rPr>
          <w:sz w:val="28"/>
          <w:szCs w:val="28"/>
        </w:rPr>
        <w:t xml:space="preserve"> необходимо </w:t>
      </w:r>
      <w:r w:rsidR="003E526A">
        <w:rPr>
          <w:sz w:val="28"/>
          <w:szCs w:val="28"/>
        </w:rPr>
        <w:t xml:space="preserve">реализовать </w:t>
      </w:r>
      <w:proofErr w:type="gramStart"/>
      <w:r w:rsidR="008D6487">
        <w:rPr>
          <w:sz w:val="28"/>
          <w:szCs w:val="28"/>
        </w:rPr>
        <w:t>масштабир</w:t>
      </w:r>
      <w:r w:rsidR="003E526A">
        <w:rPr>
          <w:sz w:val="28"/>
          <w:szCs w:val="28"/>
        </w:rPr>
        <w:t>уемость</w:t>
      </w:r>
      <w:r w:rsidR="002572AB" w:rsidRPr="002572AB">
        <w:rPr>
          <w:sz w:val="28"/>
          <w:szCs w:val="28"/>
        </w:rPr>
        <w:t>[</w:t>
      </w:r>
      <w:proofErr w:type="gramEnd"/>
      <w:r w:rsidR="001C757C" w:rsidRPr="001C757C">
        <w:rPr>
          <w:sz w:val="28"/>
          <w:szCs w:val="28"/>
        </w:rPr>
        <w:t>7</w:t>
      </w:r>
      <w:r w:rsidR="002572AB" w:rsidRPr="002572AB">
        <w:rPr>
          <w:sz w:val="28"/>
          <w:szCs w:val="28"/>
        </w:rPr>
        <w:t>]</w:t>
      </w:r>
      <w:r w:rsidRPr="00676215">
        <w:rPr>
          <w:sz w:val="28"/>
          <w:szCs w:val="28"/>
        </w:rPr>
        <w:t xml:space="preserve">. </w:t>
      </w:r>
    </w:p>
    <w:p w14:paraId="367D8928" w14:textId="77777777" w:rsidR="00871007" w:rsidRDefault="00C8428F" w:rsidP="005F2B94">
      <w:r w:rsidRPr="00C8428F">
        <w:rPr>
          <w:noProof/>
          <w:lang w:eastAsia="ru-RU"/>
        </w:rPr>
        <w:lastRenderedPageBreak/>
        <w:drawing>
          <wp:inline distT="0" distB="0" distL="0" distR="0" wp14:anchorId="0D717B8A" wp14:editId="559D1015">
            <wp:extent cx="5106113" cy="34485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A444" w14:textId="77777777" w:rsidR="008979E1" w:rsidRPr="00676215" w:rsidRDefault="008979E1" w:rsidP="005F2B94">
      <w:pPr>
        <w:rPr>
          <w:sz w:val="28"/>
          <w:szCs w:val="28"/>
        </w:rPr>
      </w:pPr>
      <w:r w:rsidRPr="00676215">
        <w:rPr>
          <w:sz w:val="28"/>
          <w:szCs w:val="28"/>
        </w:rPr>
        <w:t>Рис.2 Схема работы платформы по сбору медицинской телеметрии</w:t>
      </w:r>
    </w:p>
    <w:p w14:paraId="6BC18B49" w14:textId="77777777" w:rsidR="00920097" w:rsidRPr="00676215" w:rsidRDefault="00920097" w:rsidP="005F2B94">
      <w:pPr>
        <w:rPr>
          <w:sz w:val="28"/>
          <w:szCs w:val="28"/>
        </w:rPr>
      </w:pPr>
      <w:r w:rsidRPr="00676215">
        <w:rPr>
          <w:sz w:val="28"/>
          <w:szCs w:val="28"/>
        </w:rPr>
        <w:t xml:space="preserve">В работе сервиса можно выделить следующие этапы: </w:t>
      </w:r>
    </w:p>
    <w:p w14:paraId="7B094D67" w14:textId="799317B9" w:rsidR="00920097" w:rsidRPr="00676215" w:rsidRDefault="00920097" w:rsidP="00920097">
      <w:pPr>
        <w:pStyle w:val="a3"/>
        <w:numPr>
          <w:ilvl w:val="0"/>
          <w:numId w:val="13"/>
        </w:numPr>
        <w:rPr>
          <w:sz w:val="28"/>
          <w:szCs w:val="28"/>
        </w:rPr>
      </w:pPr>
      <w:r w:rsidRPr="00676215">
        <w:rPr>
          <w:sz w:val="28"/>
          <w:szCs w:val="28"/>
        </w:rPr>
        <w:t xml:space="preserve">Показатели физиологического состояния пользователя считываются с помощью датчиков умной одежды </w:t>
      </w:r>
      <w:proofErr w:type="spellStart"/>
      <w:r w:rsidRPr="00676215">
        <w:rPr>
          <w:sz w:val="28"/>
          <w:szCs w:val="28"/>
        </w:rPr>
        <w:t>Hexoskin</w:t>
      </w:r>
      <w:proofErr w:type="spellEnd"/>
      <w:r w:rsidRPr="00676215">
        <w:rPr>
          <w:sz w:val="28"/>
          <w:szCs w:val="28"/>
        </w:rPr>
        <w:t xml:space="preserve">, затем отправляются на мобильный телефон на операционной системе </w:t>
      </w:r>
      <w:proofErr w:type="spellStart"/>
      <w:r w:rsidRPr="00676215">
        <w:rPr>
          <w:sz w:val="28"/>
          <w:szCs w:val="28"/>
        </w:rPr>
        <w:t>Android</w:t>
      </w:r>
      <w:proofErr w:type="spellEnd"/>
      <w:r w:rsidRPr="00676215">
        <w:rPr>
          <w:sz w:val="28"/>
          <w:szCs w:val="28"/>
        </w:rPr>
        <w:t xml:space="preserve"> по протоколу </w:t>
      </w:r>
      <w:proofErr w:type="spellStart"/>
      <w:r w:rsidRPr="00676215">
        <w:rPr>
          <w:sz w:val="28"/>
          <w:szCs w:val="28"/>
        </w:rPr>
        <w:t>Bluetooth</w:t>
      </w:r>
      <w:proofErr w:type="spellEnd"/>
      <w:r w:rsidRPr="00676215">
        <w:rPr>
          <w:sz w:val="28"/>
          <w:szCs w:val="28"/>
        </w:rPr>
        <w:t xml:space="preserve"> </w:t>
      </w:r>
      <w:proofErr w:type="spellStart"/>
      <w:r w:rsidRPr="00676215">
        <w:rPr>
          <w:sz w:val="28"/>
          <w:szCs w:val="28"/>
        </w:rPr>
        <w:t>Low</w:t>
      </w:r>
      <w:proofErr w:type="spellEnd"/>
      <w:r w:rsidRPr="00676215">
        <w:rPr>
          <w:sz w:val="28"/>
          <w:szCs w:val="28"/>
        </w:rPr>
        <w:t xml:space="preserve"> </w:t>
      </w:r>
      <w:proofErr w:type="spellStart"/>
      <w:r w:rsidRPr="00676215">
        <w:rPr>
          <w:sz w:val="28"/>
          <w:szCs w:val="28"/>
        </w:rPr>
        <w:t>Energy</w:t>
      </w:r>
      <w:proofErr w:type="spellEnd"/>
      <w:r w:rsidRPr="00676215">
        <w:rPr>
          <w:sz w:val="28"/>
          <w:szCs w:val="28"/>
        </w:rPr>
        <w:t xml:space="preserve"> (BLE). </w:t>
      </w:r>
    </w:p>
    <w:p w14:paraId="2EEB5930" w14:textId="77777777" w:rsidR="00920097" w:rsidRPr="00676215" w:rsidRDefault="00920097" w:rsidP="00920097">
      <w:pPr>
        <w:pStyle w:val="a3"/>
        <w:numPr>
          <w:ilvl w:val="0"/>
          <w:numId w:val="13"/>
        </w:numPr>
        <w:rPr>
          <w:sz w:val="28"/>
          <w:szCs w:val="28"/>
        </w:rPr>
      </w:pPr>
      <w:r w:rsidRPr="00676215">
        <w:rPr>
          <w:sz w:val="28"/>
          <w:szCs w:val="28"/>
        </w:rPr>
        <w:t xml:space="preserve">Считанные показатели принимаются мобильным телефоном и отправляются на сервер по протоколу </w:t>
      </w:r>
      <w:r w:rsidRPr="00676215">
        <w:rPr>
          <w:sz w:val="28"/>
          <w:szCs w:val="28"/>
          <w:lang w:val="en-US"/>
        </w:rPr>
        <w:t>MQTT</w:t>
      </w:r>
    </w:p>
    <w:p w14:paraId="15C94827" w14:textId="77777777" w:rsidR="00920097" w:rsidRPr="00676215" w:rsidRDefault="00920097" w:rsidP="00920097">
      <w:pPr>
        <w:pStyle w:val="a3"/>
        <w:numPr>
          <w:ilvl w:val="0"/>
          <w:numId w:val="13"/>
        </w:numPr>
        <w:rPr>
          <w:ins w:id="24" w:author="Антон Бодров" w:date="2021-04-06T14:43:00Z"/>
          <w:sz w:val="28"/>
          <w:szCs w:val="28"/>
        </w:rPr>
      </w:pPr>
      <w:r w:rsidRPr="00676215">
        <w:rPr>
          <w:sz w:val="28"/>
          <w:szCs w:val="28"/>
        </w:rPr>
        <w:t>Сервер записывает полученные данные в базу данных, откуда их можно выгружать для медицинской обработки.</w:t>
      </w:r>
    </w:p>
    <w:p w14:paraId="65E1BF1B" w14:textId="22D80ED4" w:rsidR="00FC2879" w:rsidRPr="00C8428F" w:rsidRDefault="00FC2879" w:rsidP="00FC2879">
      <w:pPr>
        <w:rPr>
          <w:sz w:val="32"/>
          <w:szCs w:val="32"/>
        </w:rPr>
      </w:pPr>
      <w:r w:rsidRPr="00E00E3B">
        <w:rPr>
          <w:sz w:val="32"/>
          <w:szCs w:val="32"/>
        </w:rPr>
        <w:t>4.</w:t>
      </w:r>
      <w:r w:rsidRPr="00FC2879">
        <w:rPr>
          <w:sz w:val="32"/>
          <w:szCs w:val="32"/>
        </w:rPr>
        <w:t>1.1</w:t>
      </w:r>
      <w:r w:rsidR="007220AD">
        <w:rPr>
          <w:sz w:val="32"/>
          <w:szCs w:val="32"/>
        </w:rPr>
        <w:t>.</w:t>
      </w:r>
      <w:r w:rsidRPr="00E00E3B">
        <w:rPr>
          <w:sz w:val="32"/>
          <w:szCs w:val="32"/>
        </w:rPr>
        <w:t xml:space="preserve"> </w:t>
      </w:r>
      <w:r w:rsidRPr="00E00E3B">
        <w:rPr>
          <w:sz w:val="32"/>
          <w:szCs w:val="32"/>
          <w:lang w:val="en-US"/>
        </w:rPr>
        <w:t>MQTT</w:t>
      </w:r>
    </w:p>
    <w:p w14:paraId="206D5ED4" w14:textId="17751339" w:rsidR="00FC2879" w:rsidRPr="00676215" w:rsidRDefault="00FC2879" w:rsidP="005F2B94">
      <w:pPr>
        <w:rPr>
          <w:color w:val="000000" w:themeColor="text1"/>
          <w:sz w:val="28"/>
          <w:szCs w:val="28"/>
        </w:rPr>
      </w:pPr>
      <w:r w:rsidRPr="00676215">
        <w:rPr>
          <w:color w:val="000000" w:themeColor="text1"/>
          <w:sz w:val="28"/>
          <w:szCs w:val="28"/>
        </w:rPr>
        <w:t xml:space="preserve">Протоколом передачи между клиентом и сервером служит протокол </w:t>
      </w:r>
      <w:proofErr w:type="gramStart"/>
      <w:r w:rsidRPr="00676215">
        <w:rPr>
          <w:color w:val="000000" w:themeColor="text1"/>
          <w:sz w:val="28"/>
          <w:szCs w:val="28"/>
          <w:lang w:val="en-US"/>
        </w:rPr>
        <w:t>MQTT</w:t>
      </w:r>
      <w:r w:rsidR="001061F7" w:rsidRPr="001061F7">
        <w:rPr>
          <w:color w:val="000000" w:themeColor="text1"/>
          <w:sz w:val="28"/>
          <w:szCs w:val="28"/>
        </w:rPr>
        <w:t>[</w:t>
      </w:r>
      <w:proofErr w:type="gramEnd"/>
      <w:r w:rsidR="001C757C" w:rsidRPr="001C757C">
        <w:rPr>
          <w:color w:val="000000" w:themeColor="text1"/>
          <w:sz w:val="28"/>
          <w:szCs w:val="28"/>
        </w:rPr>
        <w:t>8</w:t>
      </w:r>
      <w:r w:rsidR="001061F7" w:rsidRPr="001061F7">
        <w:rPr>
          <w:color w:val="000000" w:themeColor="text1"/>
          <w:sz w:val="28"/>
          <w:szCs w:val="28"/>
        </w:rPr>
        <w:t>]</w:t>
      </w:r>
      <w:r w:rsidRPr="00676215">
        <w:rPr>
          <w:color w:val="000000" w:themeColor="text1"/>
          <w:sz w:val="28"/>
          <w:szCs w:val="28"/>
        </w:rPr>
        <w:t>.</w:t>
      </w:r>
    </w:p>
    <w:p w14:paraId="711664B9" w14:textId="77777777" w:rsidR="001C1993" w:rsidRDefault="00FC2879" w:rsidP="005F2B94">
      <w:pPr>
        <w:rPr>
          <w:color w:val="000000" w:themeColor="text1"/>
          <w:sz w:val="28"/>
          <w:szCs w:val="28"/>
        </w:rPr>
      </w:pPr>
      <w:r w:rsidRPr="00676215">
        <w:rPr>
          <w:color w:val="000000" w:themeColor="text1"/>
          <w:sz w:val="28"/>
          <w:szCs w:val="28"/>
          <w:lang w:val="en-US"/>
        </w:rPr>
        <w:t>MQTT</w:t>
      </w:r>
      <w:r w:rsidRPr="00676215">
        <w:rPr>
          <w:color w:val="000000" w:themeColor="text1"/>
          <w:sz w:val="28"/>
          <w:szCs w:val="28"/>
        </w:rPr>
        <w:t xml:space="preserve"> – сетевой протокол, работающий поверх </w:t>
      </w:r>
      <w:r w:rsidRPr="00676215">
        <w:rPr>
          <w:color w:val="000000" w:themeColor="text1"/>
          <w:sz w:val="28"/>
          <w:szCs w:val="28"/>
          <w:lang w:val="en-US"/>
        </w:rPr>
        <w:t>TCP</w:t>
      </w:r>
      <w:r w:rsidRPr="00676215">
        <w:rPr>
          <w:color w:val="000000" w:themeColor="text1"/>
          <w:sz w:val="28"/>
          <w:szCs w:val="28"/>
        </w:rPr>
        <w:t>/</w:t>
      </w:r>
      <w:r w:rsidRPr="00676215">
        <w:rPr>
          <w:color w:val="000000" w:themeColor="text1"/>
          <w:sz w:val="28"/>
          <w:szCs w:val="28"/>
          <w:lang w:val="en-US"/>
        </w:rPr>
        <w:t>IP</w:t>
      </w:r>
      <w:r w:rsidRPr="00676215">
        <w:rPr>
          <w:color w:val="000000" w:themeColor="text1"/>
          <w:sz w:val="28"/>
          <w:szCs w:val="28"/>
        </w:rPr>
        <w:t xml:space="preserve">. </w:t>
      </w:r>
      <w:r w:rsidRPr="00676215">
        <w:rPr>
          <w:color w:val="000000" w:themeColor="text1"/>
          <w:sz w:val="28"/>
          <w:szCs w:val="28"/>
          <w:lang w:val="en-US"/>
        </w:rPr>
        <w:t>MQTT</w:t>
      </w:r>
      <w:r w:rsidRPr="00676215">
        <w:rPr>
          <w:color w:val="000000" w:themeColor="text1"/>
          <w:sz w:val="28"/>
          <w:szCs w:val="28"/>
        </w:rPr>
        <w:t xml:space="preserve"> ориентирован на обмен сообщениями между устройствами по принципу издатель-подписчик. Клиент может быть, как издателем или подписчиком, так и иметь обе роли одновременно. Обмен происходит через центральным сервер, который называется </w:t>
      </w:r>
      <w:proofErr w:type="gramStart"/>
      <w:r w:rsidRPr="00676215">
        <w:rPr>
          <w:color w:val="000000" w:themeColor="text1"/>
          <w:sz w:val="28"/>
          <w:szCs w:val="28"/>
        </w:rPr>
        <w:t>брокером</w:t>
      </w:r>
      <w:r w:rsidR="008979E1" w:rsidRPr="00676215">
        <w:rPr>
          <w:color w:val="000000" w:themeColor="text1"/>
          <w:sz w:val="28"/>
          <w:szCs w:val="28"/>
        </w:rPr>
        <w:t>[</w:t>
      </w:r>
      <w:proofErr w:type="gramEnd"/>
      <w:r w:rsidR="008979E1" w:rsidRPr="00676215">
        <w:rPr>
          <w:color w:val="000000" w:themeColor="text1"/>
          <w:sz w:val="28"/>
          <w:szCs w:val="28"/>
        </w:rPr>
        <w:t>Рис.3</w:t>
      </w:r>
      <w:r w:rsidR="008979E1" w:rsidRPr="00040BA0">
        <w:rPr>
          <w:color w:val="000000" w:themeColor="text1"/>
          <w:sz w:val="28"/>
          <w:szCs w:val="28"/>
        </w:rPr>
        <w:t>]</w:t>
      </w:r>
      <w:r w:rsidRPr="00676215">
        <w:rPr>
          <w:color w:val="000000" w:themeColor="text1"/>
          <w:sz w:val="28"/>
          <w:szCs w:val="28"/>
        </w:rPr>
        <w:t xml:space="preserve">. </w:t>
      </w:r>
      <w:r w:rsidR="001C1993">
        <w:rPr>
          <w:color w:val="000000" w:themeColor="text1"/>
          <w:sz w:val="28"/>
          <w:szCs w:val="28"/>
        </w:rPr>
        <w:t xml:space="preserve">Клиенты устанавливают </w:t>
      </w:r>
      <w:r w:rsidR="001C1993">
        <w:rPr>
          <w:color w:val="000000" w:themeColor="text1"/>
          <w:sz w:val="28"/>
          <w:szCs w:val="28"/>
          <w:lang w:val="en-US"/>
        </w:rPr>
        <w:t>TCP</w:t>
      </w:r>
      <w:r w:rsidR="001C1993">
        <w:rPr>
          <w:color w:val="000000" w:themeColor="text1"/>
          <w:sz w:val="28"/>
          <w:szCs w:val="28"/>
        </w:rPr>
        <w:t xml:space="preserve">-соединение, и на его основании взаимодействуют с брокером. Клиенты публикуют топики по </w:t>
      </w:r>
      <w:r w:rsidR="001C1993">
        <w:rPr>
          <w:color w:val="000000" w:themeColor="text1"/>
          <w:sz w:val="28"/>
          <w:szCs w:val="28"/>
          <w:lang w:val="en-US"/>
        </w:rPr>
        <w:t>TCP</w:t>
      </w:r>
      <w:r w:rsidR="001C1993" w:rsidRPr="00380E54">
        <w:rPr>
          <w:color w:val="000000" w:themeColor="text1"/>
          <w:sz w:val="28"/>
          <w:szCs w:val="28"/>
        </w:rPr>
        <w:t xml:space="preserve">-соединению. </w:t>
      </w:r>
      <w:r w:rsidR="001C1993" w:rsidRPr="00380E54">
        <w:rPr>
          <w:sz w:val="28"/>
          <w:szCs w:val="28"/>
        </w:rPr>
        <w:t xml:space="preserve">Каждое публикуемое сообщение содержит поле для имени топика, которое идентифицируют публикуемые данные. Аналогичным образом, клиент имеет возможность подписаться на </w:t>
      </w:r>
      <w:r w:rsidR="001C1993" w:rsidRPr="00380E54">
        <w:rPr>
          <w:sz w:val="28"/>
          <w:szCs w:val="28"/>
        </w:rPr>
        <w:lastRenderedPageBreak/>
        <w:t>определенные топики, если заинтересован в получении конкретных данных. Топики имеют иерархическую структуру в формате “дерева”, что упрощает их организацию и доступ к данным.</w:t>
      </w:r>
      <w:r w:rsidR="001C1993" w:rsidRPr="00380E54">
        <w:rPr>
          <w:color w:val="000000" w:themeColor="text1"/>
          <w:sz w:val="28"/>
          <w:szCs w:val="28"/>
        </w:rPr>
        <w:t xml:space="preserve"> </w:t>
      </w:r>
    </w:p>
    <w:p w14:paraId="1EDBB3B3" w14:textId="5D751E40" w:rsidR="00FC2879" w:rsidRPr="00676215" w:rsidRDefault="00FC2879" w:rsidP="005F2B94">
      <w:pPr>
        <w:rPr>
          <w:color w:val="000000" w:themeColor="text1"/>
          <w:sz w:val="28"/>
          <w:szCs w:val="28"/>
        </w:rPr>
      </w:pPr>
      <w:r w:rsidRPr="00676215">
        <w:rPr>
          <w:color w:val="000000" w:themeColor="text1"/>
          <w:sz w:val="28"/>
          <w:szCs w:val="28"/>
        </w:rPr>
        <w:t xml:space="preserve">Для протокола </w:t>
      </w:r>
      <w:r w:rsidRPr="00676215">
        <w:rPr>
          <w:color w:val="000000" w:themeColor="text1"/>
          <w:sz w:val="28"/>
          <w:szCs w:val="28"/>
          <w:lang w:val="en-US"/>
        </w:rPr>
        <w:t>MQTT</w:t>
      </w:r>
      <w:r w:rsidRPr="00676215">
        <w:rPr>
          <w:color w:val="000000" w:themeColor="text1"/>
          <w:sz w:val="28"/>
          <w:szCs w:val="28"/>
        </w:rPr>
        <w:t xml:space="preserve"> выделяется 1883 порт. При использовании </w:t>
      </w:r>
      <w:r w:rsidRPr="00676215">
        <w:rPr>
          <w:color w:val="000000" w:themeColor="text1"/>
          <w:sz w:val="28"/>
          <w:szCs w:val="28"/>
          <w:lang w:val="en-US"/>
        </w:rPr>
        <w:t>TLS</w:t>
      </w:r>
      <w:r w:rsidRPr="00676215">
        <w:rPr>
          <w:color w:val="000000" w:themeColor="text1"/>
          <w:sz w:val="28"/>
          <w:szCs w:val="28"/>
        </w:rPr>
        <w:t xml:space="preserve"> (криптографического протокола, обеспечивающего защищённую передачу данных) для защиты соединения между клиентом и сервером вместо 1883 используется 8883 порт.</w:t>
      </w:r>
    </w:p>
    <w:p w14:paraId="6D8994D8" w14:textId="77777777" w:rsidR="00FC2879" w:rsidRPr="00676215" w:rsidRDefault="00FC2879" w:rsidP="005F2B94">
      <w:pPr>
        <w:rPr>
          <w:color w:val="000000" w:themeColor="text1"/>
          <w:sz w:val="28"/>
          <w:szCs w:val="28"/>
        </w:rPr>
      </w:pPr>
      <w:r w:rsidRPr="00676215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57EE341" wp14:editId="6FE0DE1F">
            <wp:extent cx="5940425" cy="3509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12DC" w14:textId="788CAF9F" w:rsidR="008979E1" w:rsidRPr="00476B98" w:rsidRDefault="008979E1" w:rsidP="005F2B94">
      <w:pPr>
        <w:rPr>
          <w:color w:val="000000" w:themeColor="text1"/>
          <w:sz w:val="28"/>
          <w:szCs w:val="28"/>
        </w:rPr>
      </w:pPr>
      <w:r w:rsidRPr="00676215">
        <w:rPr>
          <w:color w:val="000000" w:themeColor="text1"/>
          <w:sz w:val="28"/>
          <w:szCs w:val="28"/>
        </w:rPr>
        <w:t xml:space="preserve">Рис.3 Схема работы протокола </w:t>
      </w:r>
      <w:r w:rsidRPr="00676215">
        <w:rPr>
          <w:color w:val="000000" w:themeColor="text1"/>
          <w:sz w:val="28"/>
          <w:szCs w:val="28"/>
          <w:lang w:val="en-US"/>
        </w:rPr>
        <w:t>MQTT</w:t>
      </w:r>
    </w:p>
    <w:p w14:paraId="6776E34D" w14:textId="33897BC8" w:rsidR="00FC2879" w:rsidRPr="007220AD" w:rsidRDefault="003E526A" w:rsidP="005F2B9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Исходными данными для данной работы и являются сервис записи данных в БД и </w:t>
      </w:r>
      <w:r>
        <w:rPr>
          <w:color w:val="000000" w:themeColor="text1"/>
          <w:sz w:val="28"/>
          <w:szCs w:val="28"/>
          <w:lang w:val="en-US"/>
        </w:rPr>
        <w:t>MQTT</w:t>
      </w:r>
      <w:r w:rsidRPr="003E526A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брокер, вместе составляющие серверную часть платформы. Стоит задача масштабирования этой платформы.</w:t>
      </w:r>
    </w:p>
    <w:p w14:paraId="5695F3A1" w14:textId="51B042D3" w:rsidR="00DC2E0D" w:rsidRDefault="00DC2E0D" w:rsidP="00B168BF">
      <w:pPr>
        <w:rPr>
          <w:color w:val="000000" w:themeColor="text1"/>
          <w:sz w:val="32"/>
          <w:szCs w:val="32"/>
        </w:rPr>
      </w:pPr>
      <w:r w:rsidRPr="00AE5057">
        <w:rPr>
          <w:color w:val="000000" w:themeColor="text1"/>
          <w:sz w:val="32"/>
          <w:szCs w:val="32"/>
        </w:rPr>
        <w:t>4.2</w:t>
      </w:r>
      <w:r>
        <w:rPr>
          <w:color w:val="000000" w:themeColor="text1"/>
          <w:sz w:val="32"/>
          <w:szCs w:val="32"/>
        </w:rPr>
        <w:t>. Контейнеризация и масштабирование приложения</w:t>
      </w:r>
    </w:p>
    <w:p w14:paraId="56FAF2A3" w14:textId="362578BE" w:rsidR="00B168BF" w:rsidRPr="006E0C3C" w:rsidRDefault="00B168BF" w:rsidP="00B168BF">
      <w:pPr>
        <w:rPr>
          <w:ins w:id="25" w:author="Антон Бодров" w:date="2021-04-06T14:43:00Z"/>
          <w:color w:val="000000" w:themeColor="text1"/>
          <w:sz w:val="32"/>
          <w:szCs w:val="32"/>
        </w:rPr>
      </w:pPr>
      <w:r w:rsidRPr="00AE5057">
        <w:rPr>
          <w:color w:val="000000" w:themeColor="text1"/>
          <w:sz w:val="32"/>
          <w:szCs w:val="32"/>
        </w:rPr>
        <w:t>4.2.</w:t>
      </w:r>
      <w:r w:rsidR="007220AD">
        <w:rPr>
          <w:color w:val="000000" w:themeColor="text1"/>
          <w:sz w:val="32"/>
          <w:szCs w:val="32"/>
        </w:rPr>
        <w:t>1.</w:t>
      </w:r>
      <w:r w:rsidRPr="00AE505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Основные </w:t>
      </w:r>
      <w:commentRangeStart w:id="26"/>
      <w:r>
        <w:rPr>
          <w:color w:val="000000" w:themeColor="text1"/>
          <w:sz w:val="32"/>
          <w:szCs w:val="32"/>
        </w:rPr>
        <w:t>понятия</w:t>
      </w:r>
      <w:commentRangeEnd w:id="26"/>
      <w:r w:rsidR="00A27845">
        <w:rPr>
          <w:rStyle w:val="a7"/>
        </w:rPr>
        <w:commentReference w:id="26"/>
      </w:r>
    </w:p>
    <w:p w14:paraId="743B461B" w14:textId="77777777" w:rsidR="00A26867" w:rsidRPr="00676215" w:rsidRDefault="006E5560" w:rsidP="005F2B94">
      <w:pPr>
        <w:rPr>
          <w:rFonts w:cstheme="minorHAnsi"/>
          <w:sz w:val="28"/>
          <w:szCs w:val="28"/>
        </w:rPr>
      </w:pPr>
      <w:r w:rsidRPr="00676215">
        <w:rPr>
          <w:rFonts w:cstheme="minorHAnsi"/>
          <w:sz w:val="28"/>
          <w:szCs w:val="28"/>
        </w:rPr>
        <w:t xml:space="preserve">Под масштабируемостью следует понимать способность системы справляться с увеличением рабочей нагрузки </w:t>
      </w:r>
      <w:r w:rsidR="00DC2E28">
        <w:rPr>
          <w:rFonts w:cstheme="minorHAnsi"/>
          <w:sz w:val="28"/>
          <w:szCs w:val="28"/>
        </w:rPr>
        <w:t>путём добавления</w:t>
      </w:r>
      <w:r w:rsidRPr="00676215">
        <w:rPr>
          <w:rFonts w:cstheme="minorHAnsi"/>
          <w:sz w:val="28"/>
          <w:szCs w:val="28"/>
        </w:rPr>
        <w:t xml:space="preserve"> ресурсов.</w:t>
      </w:r>
    </w:p>
    <w:p w14:paraId="58CC672B" w14:textId="77777777" w:rsidR="00E12765" w:rsidRDefault="006E5560" w:rsidP="005F2B94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676215">
        <w:rPr>
          <w:rFonts w:cstheme="minorHAnsi"/>
          <w:sz w:val="28"/>
          <w:szCs w:val="28"/>
        </w:rPr>
        <w:t>Масштабируемость можно разделить на горизонтальную и вертикальную</w:t>
      </w:r>
      <w:r w:rsidR="002C5E10" w:rsidRPr="00676215">
        <w:rPr>
          <w:rFonts w:cstheme="minorHAnsi"/>
          <w:sz w:val="28"/>
          <w:szCs w:val="28"/>
        </w:rPr>
        <w:t xml:space="preserve">. Под вертикальной масштабируемостью имеется в виду </w:t>
      </w:r>
      <w:r w:rsidR="002C5E10" w:rsidRPr="00676215">
        <w:rPr>
          <w:rFonts w:cstheme="minorHAnsi"/>
          <w:sz w:val="28"/>
          <w:szCs w:val="28"/>
          <w:shd w:val="clear" w:color="auto" w:fill="FFFFFF"/>
        </w:rPr>
        <w:t xml:space="preserve">увеличение производительности </w:t>
      </w:r>
      <w:r w:rsidR="002C5E10" w:rsidRPr="00676215">
        <w:rPr>
          <w:rFonts w:cstheme="minorHAnsi"/>
          <w:color w:val="202122"/>
          <w:sz w:val="28"/>
          <w:szCs w:val="28"/>
          <w:shd w:val="clear" w:color="auto" w:fill="FFFFFF"/>
        </w:rPr>
        <w:t xml:space="preserve">каждого компонента системы с целью повышения общей производительности. Масштабируемость в этом контексте означает возможность заменять в существующей вычислительной системе </w:t>
      </w:r>
      <w:r w:rsidR="002C5E10" w:rsidRPr="00676215">
        <w:rPr>
          <w:rFonts w:cstheme="minorHAnsi"/>
          <w:color w:val="202122"/>
          <w:sz w:val="28"/>
          <w:szCs w:val="28"/>
          <w:shd w:val="clear" w:color="auto" w:fill="FFFFFF"/>
        </w:rPr>
        <w:lastRenderedPageBreak/>
        <w:t xml:space="preserve">компоненты более мощными и быстрыми по мере роста требований и развития технологий. </w:t>
      </w:r>
    </w:p>
    <w:p w14:paraId="20FD736B" w14:textId="21A52D6D" w:rsidR="002C5E10" w:rsidRPr="00676215" w:rsidRDefault="002C5E10" w:rsidP="005F2B94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676215">
        <w:rPr>
          <w:rFonts w:cstheme="minorHAnsi"/>
          <w:color w:val="202122"/>
          <w:sz w:val="28"/>
          <w:szCs w:val="28"/>
          <w:shd w:val="clear" w:color="auto" w:fill="FFFFFF"/>
        </w:rPr>
        <w:t>Горизонтальной масштабируемостью называют разбиение системы на более мелкие компоненты и разнесение их по отдельным машинам или увеличение количества серверов, параллельно выполняющих одну и ту же функцию. Масштабируемость в этом контексте означает возможность добавлять к системе новые узлы, серверы для увеличения общей производительности. Этот способ масштабирования может требовать внесения изменений в программы, чтобы последние могли в полной мере пользоваться возросшим количеством ресурсов.</w:t>
      </w:r>
      <w:r w:rsidR="003B3469" w:rsidRPr="00676215">
        <w:rPr>
          <w:rFonts w:cstheme="minorHAnsi"/>
          <w:color w:val="202122"/>
          <w:sz w:val="28"/>
          <w:szCs w:val="28"/>
          <w:shd w:val="clear" w:color="auto" w:fill="FFFFFF"/>
        </w:rPr>
        <w:t xml:space="preserve"> В данной работе рассмотрена именно горизонтальная масштабируемость.</w:t>
      </w:r>
    </w:p>
    <w:p w14:paraId="02F6CDB6" w14:textId="47DD2E6E" w:rsidR="00A26867" w:rsidRPr="00E12765" w:rsidRDefault="003B3469" w:rsidP="005F2B94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676215">
        <w:rPr>
          <w:rFonts w:cstheme="minorHAnsi"/>
          <w:color w:val="202122"/>
          <w:sz w:val="28"/>
          <w:szCs w:val="28"/>
          <w:shd w:val="clear" w:color="auto" w:fill="FFFFFF"/>
        </w:rPr>
        <w:t xml:space="preserve">Для оптимизации использования ресурсов, горизонтального масштабирования и обеспечения отказоустойчивости используется балансировка нагрузки – </w:t>
      </w:r>
      <w:r w:rsidR="00B03EC5">
        <w:rPr>
          <w:rFonts w:cstheme="minorHAnsi"/>
          <w:color w:val="202122"/>
          <w:sz w:val="28"/>
          <w:szCs w:val="28"/>
          <w:shd w:val="clear" w:color="auto" w:fill="FFFFFF"/>
        </w:rPr>
        <w:t>процесс</w:t>
      </w:r>
      <w:r w:rsidRPr="00676215">
        <w:rPr>
          <w:rFonts w:cstheme="minorHAnsi"/>
          <w:color w:val="202122"/>
          <w:sz w:val="28"/>
          <w:szCs w:val="28"/>
          <w:shd w:val="clear" w:color="auto" w:fill="FFFFFF"/>
        </w:rPr>
        <w:t xml:space="preserve"> распределения задач между несколькими </w:t>
      </w:r>
      <w:r w:rsidR="00E12765">
        <w:rPr>
          <w:rFonts w:cstheme="minorHAnsi"/>
          <w:color w:val="202122"/>
          <w:sz w:val="28"/>
          <w:szCs w:val="28"/>
          <w:shd w:val="clear" w:color="auto" w:fill="FFFFFF"/>
        </w:rPr>
        <w:t>серверами.</w:t>
      </w:r>
    </w:p>
    <w:p w14:paraId="513E67E1" w14:textId="60771C63" w:rsidR="00A26867" w:rsidRPr="006E0C3C" w:rsidRDefault="006E0C3C" w:rsidP="005F2B94">
      <w:pPr>
        <w:rPr>
          <w:ins w:id="27" w:author="Антон Бодров" w:date="2021-04-06T14:43:00Z"/>
          <w:color w:val="000000" w:themeColor="text1"/>
          <w:sz w:val="32"/>
          <w:szCs w:val="32"/>
        </w:rPr>
      </w:pPr>
      <w:r w:rsidRPr="00AE5057">
        <w:rPr>
          <w:color w:val="000000" w:themeColor="text1"/>
          <w:sz w:val="32"/>
          <w:szCs w:val="32"/>
        </w:rPr>
        <w:t>4.2.2</w:t>
      </w:r>
      <w:r w:rsidR="007220AD">
        <w:rPr>
          <w:color w:val="000000" w:themeColor="text1"/>
          <w:sz w:val="32"/>
          <w:szCs w:val="32"/>
        </w:rPr>
        <w:t>.</w:t>
      </w:r>
      <w:r w:rsidRPr="00AE505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Балансировка нагрузки при помощи </w:t>
      </w:r>
      <w:proofErr w:type="spellStart"/>
      <w:r>
        <w:rPr>
          <w:color w:val="000000" w:themeColor="text1"/>
          <w:sz w:val="32"/>
          <w:szCs w:val="32"/>
          <w:lang w:val="en-US"/>
        </w:rPr>
        <w:t>HAproxy</w:t>
      </w:r>
      <w:proofErr w:type="spellEnd"/>
    </w:p>
    <w:p w14:paraId="6223F563" w14:textId="231449AB" w:rsidR="00440EDC" w:rsidRPr="00676215" w:rsidRDefault="003B3469" w:rsidP="005F2B94">
      <w:pPr>
        <w:rPr>
          <w:rFonts w:cstheme="minorHAnsi"/>
          <w:sz w:val="28"/>
          <w:szCs w:val="28"/>
        </w:rPr>
      </w:pPr>
      <w:r w:rsidRPr="00676215">
        <w:rPr>
          <w:rFonts w:cstheme="minorHAnsi"/>
          <w:sz w:val="28"/>
          <w:szCs w:val="28"/>
        </w:rPr>
        <w:t xml:space="preserve">В качестве балансировщика нагрузки был выбран </w:t>
      </w:r>
      <w:proofErr w:type="spellStart"/>
      <w:proofErr w:type="gramStart"/>
      <w:r w:rsidRPr="00676215">
        <w:rPr>
          <w:rFonts w:cstheme="minorHAnsi"/>
          <w:sz w:val="28"/>
          <w:szCs w:val="28"/>
          <w:lang w:val="en-US"/>
        </w:rPr>
        <w:t>HAProxy</w:t>
      </w:r>
      <w:proofErr w:type="spellEnd"/>
      <w:r w:rsidR="002572AB" w:rsidRPr="002572AB">
        <w:rPr>
          <w:rFonts w:cstheme="minorHAnsi"/>
          <w:sz w:val="28"/>
          <w:szCs w:val="28"/>
        </w:rPr>
        <w:t>[</w:t>
      </w:r>
      <w:proofErr w:type="gramEnd"/>
      <w:r w:rsidR="001C757C" w:rsidRPr="001C757C">
        <w:rPr>
          <w:rFonts w:cstheme="minorHAnsi"/>
          <w:sz w:val="28"/>
          <w:szCs w:val="28"/>
        </w:rPr>
        <w:t>9</w:t>
      </w:r>
      <w:r w:rsidR="002572AB" w:rsidRPr="002572AB">
        <w:rPr>
          <w:rFonts w:cstheme="minorHAnsi"/>
          <w:sz w:val="28"/>
          <w:szCs w:val="28"/>
        </w:rPr>
        <w:t>]</w:t>
      </w:r>
      <w:r w:rsidRPr="00676215">
        <w:rPr>
          <w:rFonts w:cstheme="minorHAnsi"/>
          <w:sz w:val="28"/>
          <w:szCs w:val="28"/>
        </w:rPr>
        <w:t>.</w:t>
      </w:r>
    </w:p>
    <w:p w14:paraId="1889AEDC" w14:textId="77777777" w:rsidR="00440EDC" w:rsidRPr="00676215" w:rsidRDefault="00440EDC" w:rsidP="005F2B94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676215">
        <w:rPr>
          <w:rFonts w:cstheme="minorHAnsi"/>
          <w:sz w:val="28"/>
          <w:szCs w:val="28"/>
          <w:shd w:val="clear" w:color="auto" w:fill="FFFFFF"/>
        </w:rPr>
        <w:t>HAProxy</w:t>
      </w:r>
      <w:proofErr w:type="spellEnd"/>
      <w:r w:rsidRPr="00676215">
        <w:rPr>
          <w:rFonts w:cstheme="minorHAnsi"/>
          <w:sz w:val="28"/>
          <w:szCs w:val="28"/>
          <w:shd w:val="clear" w:color="auto" w:fill="FFFFFF"/>
        </w:rPr>
        <w:t> — серверное программное обеспечение для обеспечения </w:t>
      </w:r>
      <w:hyperlink r:id="rId21" w:tooltip="Высокая доступность" w:history="1">
        <w:r w:rsidRPr="00676215">
          <w:rPr>
            <w:rFonts w:cstheme="minorHAnsi"/>
            <w:sz w:val="28"/>
            <w:szCs w:val="28"/>
            <w:shd w:val="clear" w:color="auto" w:fill="FFFFFF"/>
          </w:rPr>
          <w:t>высокой доступности</w:t>
        </w:r>
      </w:hyperlink>
      <w:r w:rsidRPr="00676215">
        <w:rPr>
          <w:rFonts w:cstheme="minorHAnsi"/>
          <w:sz w:val="28"/>
          <w:szCs w:val="28"/>
          <w:shd w:val="clear" w:color="auto" w:fill="FFFFFF"/>
        </w:rPr>
        <w:t> и </w:t>
      </w:r>
      <w:hyperlink r:id="rId22" w:tooltip="Балансировка нагрузки" w:history="1">
        <w:r w:rsidRPr="00676215">
          <w:rPr>
            <w:rFonts w:cstheme="minorHAnsi"/>
            <w:sz w:val="28"/>
            <w:szCs w:val="28"/>
            <w:shd w:val="clear" w:color="auto" w:fill="FFFFFF"/>
          </w:rPr>
          <w:t>балансировки нагрузки</w:t>
        </w:r>
      </w:hyperlink>
      <w:r w:rsidRPr="00676215">
        <w:rPr>
          <w:rFonts w:cstheme="minorHAnsi"/>
          <w:sz w:val="28"/>
          <w:szCs w:val="28"/>
          <w:shd w:val="clear" w:color="auto" w:fill="FFFFFF"/>
        </w:rPr>
        <w:t xml:space="preserve"> посредством распределения входящих запросов на несколько обслуживающих серверов. </w:t>
      </w:r>
    </w:p>
    <w:p w14:paraId="7505E3DE" w14:textId="77777777" w:rsidR="007200A7" w:rsidRPr="00676215" w:rsidRDefault="007200A7" w:rsidP="005F2B94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HAProxy</w:t>
      </w:r>
      <w:proofErr w:type="spellEnd"/>
      <w:r w:rsidRPr="00676215">
        <w:rPr>
          <w:rFonts w:cstheme="minorHAnsi"/>
          <w:sz w:val="28"/>
          <w:szCs w:val="28"/>
          <w:shd w:val="clear" w:color="auto" w:fill="FFFFFF"/>
        </w:rPr>
        <w:t xml:space="preserve"> зарекомендовал себя, как надёжное программное обеспечение. Программа используется в ряде высоконагруженных сайтов, включая </w:t>
      </w:r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Twitter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, </w:t>
      </w:r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Instagram</w:t>
      </w:r>
      <w:r w:rsidR="00B168BF" w:rsidRPr="00676215">
        <w:rPr>
          <w:rFonts w:cstheme="minorHAnsi"/>
          <w:sz w:val="28"/>
          <w:szCs w:val="28"/>
          <w:shd w:val="clear" w:color="auto" w:fill="FFFFFF"/>
        </w:rPr>
        <w:t xml:space="preserve">, </w:t>
      </w:r>
      <w:r w:rsidR="00B168BF" w:rsidRPr="00676215">
        <w:rPr>
          <w:rFonts w:cstheme="minorHAnsi"/>
          <w:sz w:val="28"/>
          <w:szCs w:val="28"/>
          <w:shd w:val="clear" w:color="auto" w:fill="FFFFFF"/>
          <w:lang w:val="en-US"/>
        </w:rPr>
        <w:t>GitHub</w:t>
      </w:r>
      <w:r w:rsidR="00B168BF" w:rsidRPr="00676215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="00B168BF" w:rsidRPr="00676215">
        <w:rPr>
          <w:rFonts w:cstheme="minorHAnsi"/>
          <w:sz w:val="28"/>
          <w:szCs w:val="28"/>
          <w:shd w:val="clear" w:color="auto" w:fill="FFFFFF"/>
          <w:lang w:val="en-US"/>
        </w:rPr>
        <w:t>StackOverflow</w:t>
      </w:r>
      <w:proofErr w:type="spellEnd"/>
      <w:r w:rsidR="00B168BF" w:rsidRPr="00676215">
        <w:rPr>
          <w:rFonts w:cstheme="minorHAnsi"/>
          <w:sz w:val="28"/>
          <w:szCs w:val="28"/>
          <w:shd w:val="clear" w:color="auto" w:fill="FFFFFF"/>
        </w:rPr>
        <w:t xml:space="preserve">. </w:t>
      </w:r>
      <w:proofErr w:type="spellStart"/>
      <w:r w:rsidR="00B168BF" w:rsidRPr="00676215">
        <w:rPr>
          <w:rFonts w:cstheme="minorHAnsi"/>
          <w:sz w:val="28"/>
          <w:szCs w:val="28"/>
          <w:shd w:val="clear" w:color="auto" w:fill="FFFFFF"/>
        </w:rPr>
        <w:t>HAProxy</w:t>
      </w:r>
      <w:proofErr w:type="spellEnd"/>
      <w:r w:rsidR="00B168BF" w:rsidRPr="00676215">
        <w:rPr>
          <w:rFonts w:cstheme="minorHAnsi"/>
          <w:sz w:val="28"/>
          <w:szCs w:val="28"/>
          <w:shd w:val="clear" w:color="auto" w:fill="FFFFFF"/>
        </w:rPr>
        <w:t xml:space="preserve"> является программой с </w:t>
      </w:r>
      <w:hyperlink r:id="rId23" w:tooltip="Открытое программное обеспечение" w:history="1">
        <w:r w:rsidR="00B168BF" w:rsidRPr="00676215">
          <w:rPr>
            <w:rFonts w:cstheme="minorHAnsi"/>
            <w:sz w:val="28"/>
            <w:szCs w:val="28"/>
            <w:shd w:val="clear" w:color="auto" w:fill="FFFFFF"/>
          </w:rPr>
          <w:t>открытым исходным кодом</w:t>
        </w:r>
      </w:hyperlink>
      <w:r w:rsidR="00B168BF" w:rsidRPr="00676215">
        <w:rPr>
          <w:rFonts w:cstheme="minorHAnsi"/>
          <w:sz w:val="28"/>
          <w:szCs w:val="28"/>
          <w:shd w:val="clear" w:color="auto" w:fill="FFFFFF"/>
        </w:rPr>
        <w:t> и распространяется в соответствии с </w:t>
      </w:r>
      <w:hyperlink r:id="rId24" w:tooltip="GNU General Public License" w:history="1">
        <w:r w:rsidR="00B168BF" w:rsidRPr="00676215">
          <w:rPr>
            <w:rFonts w:cstheme="minorHAnsi"/>
            <w:sz w:val="28"/>
            <w:szCs w:val="28"/>
            <w:shd w:val="clear" w:color="auto" w:fill="FFFFFF"/>
          </w:rPr>
          <w:t xml:space="preserve">GNU </w:t>
        </w:r>
        <w:proofErr w:type="spellStart"/>
        <w:r w:rsidR="00B168BF" w:rsidRPr="00676215">
          <w:rPr>
            <w:rFonts w:cstheme="minorHAnsi"/>
            <w:sz w:val="28"/>
            <w:szCs w:val="28"/>
            <w:shd w:val="clear" w:color="auto" w:fill="FFFFFF"/>
          </w:rPr>
          <w:t>General</w:t>
        </w:r>
        <w:proofErr w:type="spellEnd"/>
        <w:r w:rsidR="00B168BF" w:rsidRPr="00676215">
          <w:rPr>
            <w:rFonts w:cstheme="minorHAnsi"/>
            <w:sz w:val="28"/>
            <w:szCs w:val="28"/>
            <w:shd w:val="clear" w:color="auto" w:fill="FFFFFF"/>
          </w:rPr>
          <w:t xml:space="preserve"> </w:t>
        </w:r>
        <w:proofErr w:type="spellStart"/>
        <w:r w:rsidR="00B168BF" w:rsidRPr="00676215">
          <w:rPr>
            <w:rFonts w:cstheme="minorHAnsi"/>
            <w:sz w:val="28"/>
            <w:szCs w:val="28"/>
            <w:shd w:val="clear" w:color="auto" w:fill="FFFFFF"/>
          </w:rPr>
          <w:t>Public</w:t>
        </w:r>
        <w:proofErr w:type="spellEnd"/>
        <w:r w:rsidR="00B168BF" w:rsidRPr="00676215">
          <w:rPr>
            <w:rFonts w:cstheme="minorHAnsi"/>
            <w:sz w:val="28"/>
            <w:szCs w:val="28"/>
            <w:shd w:val="clear" w:color="auto" w:fill="FFFFFF"/>
          </w:rPr>
          <w:t xml:space="preserve"> </w:t>
        </w:r>
        <w:proofErr w:type="spellStart"/>
        <w:r w:rsidR="00B168BF" w:rsidRPr="00676215">
          <w:rPr>
            <w:rFonts w:cstheme="minorHAnsi"/>
            <w:sz w:val="28"/>
            <w:szCs w:val="28"/>
            <w:shd w:val="clear" w:color="auto" w:fill="FFFFFF"/>
          </w:rPr>
          <w:t>License</w:t>
        </w:r>
        <w:proofErr w:type="spellEnd"/>
      </w:hyperlink>
      <w:r w:rsidR="00B168BF" w:rsidRPr="00676215">
        <w:rPr>
          <w:rFonts w:cstheme="minorHAnsi"/>
          <w:sz w:val="28"/>
          <w:szCs w:val="28"/>
        </w:rPr>
        <w:t xml:space="preserve">. Поэтому </w:t>
      </w:r>
      <w:r w:rsidR="00FC2879" w:rsidRPr="00676215">
        <w:rPr>
          <w:rFonts w:cstheme="minorHAnsi"/>
          <w:sz w:val="28"/>
          <w:szCs w:val="28"/>
        </w:rPr>
        <w:t>она выбрана</w:t>
      </w:r>
      <w:r w:rsidR="00B168BF" w:rsidRPr="00676215">
        <w:rPr>
          <w:rFonts w:cstheme="minorHAnsi"/>
          <w:sz w:val="28"/>
          <w:szCs w:val="28"/>
        </w:rPr>
        <w:t xml:space="preserve"> в качестве решения для нашей задачи.</w:t>
      </w:r>
    </w:p>
    <w:p w14:paraId="14691E27" w14:textId="77777777" w:rsidR="001C1993" w:rsidRPr="00676215" w:rsidRDefault="001C1993" w:rsidP="001C1993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HAProxy</w:t>
      </w:r>
      <w:proofErr w:type="spellEnd"/>
      <w:r w:rsidRPr="00676215">
        <w:rPr>
          <w:rFonts w:cstheme="minorHAnsi"/>
          <w:sz w:val="28"/>
          <w:szCs w:val="28"/>
          <w:shd w:val="clear" w:color="auto" w:fill="FFFFFF"/>
        </w:rPr>
        <w:t xml:space="preserve"> может быть запущено в двух различных режимах – </w:t>
      </w:r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TCP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 и </w:t>
      </w:r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HTTP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. Режимы различаются доступной функциональности. </w:t>
      </w:r>
      <w:r>
        <w:rPr>
          <w:rFonts w:cstheme="minorHAnsi"/>
          <w:sz w:val="28"/>
          <w:szCs w:val="28"/>
          <w:shd w:val="clear" w:color="auto" w:fill="FFFFFF"/>
        </w:rPr>
        <w:t xml:space="preserve">В режиме </w:t>
      </w:r>
      <w:r>
        <w:rPr>
          <w:rFonts w:cstheme="minorHAnsi"/>
          <w:sz w:val="28"/>
          <w:szCs w:val="28"/>
          <w:shd w:val="clear" w:color="auto" w:fill="FFFFFF"/>
          <w:lang w:val="en-US"/>
        </w:rPr>
        <w:t>TCP</w:t>
      </w:r>
      <w:r>
        <w:rPr>
          <w:rFonts w:cstheme="minorHAnsi"/>
          <w:sz w:val="28"/>
          <w:szCs w:val="28"/>
          <w:shd w:val="clear" w:color="auto" w:fill="FFFFFF"/>
        </w:rPr>
        <w:t xml:space="preserve"> каждая публикация клиента и каждый приход топика в рамках одного </w:t>
      </w:r>
      <w:r>
        <w:rPr>
          <w:rFonts w:cstheme="minorHAnsi"/>
          <w:sz w:val="28"/>
          <w:szCs w:val="28"/>
          <w:shd w:val="clear" w:color="auto" w:fill="FFFFFF"/>
          <w:lang w:val="en-US"/>
        </w:rPr>
        <w:t>TCP</w:t>
      </w:r>
      <w:r>
        <w:rPr>
          <w:rFonts w:cstheme="minorHAnsi"/>
          <w:sz w:val="28"/>
          <w:szCs w:val="28"/>
          <w:shd w:val="clear" w:color="auto" w:fill="FFFFFF"/>
        </w:rPr>
        <w:t xml:space="preserve">-соединения происходит к одной конкретной копией брокера. В режиме </w:t>
      </w:r>
      <w:r>
        <w:rPr>
          <w:rFonts w:cstheme="minorHAnsi"/>
          <w:sz w:val="28"/>
          <w:szCs w:val="28"/>
          <w:shd w:val="clear" w:color="auto" w:fill="FFFFFF"/>
          <w:lang w:val="en-US"/>
        </w:rPr>
        <w:t>HTTP</w:t>
      </w:r>
      <w:r w:rsidRPr="00AF04BE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 xml:space="preserve">каждый новый топик приходит на новый </w:t>
      </w:r>
      <w:commentRangeStart w:id="28"/>
      <w:r>
        <w:rPr>
          <w:rFonts w:cstheme="minorHAnsi"/>
          <w:sz w:val="28"/>
          <w:szCs w:val="28"/>
          <w:shd w:val="clear" w:color="auto" w:fill="FFFFFF"/>
        </w:rPr>
        <w:t>брокер</w:t>
      </w:r>
      <w:commentRangeEnd w:id="28"/>
      <w:r w:rsidR="00AC53B9">
        <w:rPr>
          <w:rStyle w:val="a7"/>
        </w:rPr>
        <w:commentReference w:id="28"/>
      </w:r>
      <w:r>
        <w:rPr>
          <w:rFonts w:cstheme="minorHAnsi"/>
          <w:sz w:val="28"/>
          <w:szCs w:val="28"/>
          <w:shd w:val="clear" w:color="auto" w:fill="FFFFFF"/>
        </w:rPr>
        <w:t xml:space="preserve">. 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В настоящей работе </w:t>
      </w:r>
      <w:r>
        <w:rPr>
          <w:rFonts w:cstheme="minorHAnsi"/>
          <w:sz w:val="28"/>
          <w:szCs w:val="28"/>
          <w:shd w:val="clear" w:color="auto" w:fill="FFFFFF"/>
        </w:rPr>
        <w:t xml:space="preserve">стоит задача балансировки самого </w:t>
      </w:r>
      <w:r>
        <w:rPr>
          <w:rFonts w:cstheme="minorHAnsi"/>
          <w:sz w:val="28"/>
          <w:szCs w:val="28"/>
          <w:shd w:val="clear" w:color="auto" w:fill="FFFFFF"/>
          <w:lang w:val="en-US"/>
        </w:rPr>
        <w:t>TCP</w:t>
      </w:r>
      <w:r>
        <w:rPr>
          <w:rFonts w:cstheme="minorHAnsi"/>
          <w:sz w:val="28"/>
          <w:szCs w:val="28"/>
          <w:shd w:val="clear" w:color="auto" w:fill="FFFFFF"/>
        </w:rPr>
        <w:t xml:space="preserve">-соединения, поэтому </w:t>
      </w:r>
      <w:r w:rsidRPr="00676215">
        <w:rPr>
          <w:rFonts w:cstheme="minorHAnsi"/>
          <w:sz w:val="28"/>
          <w:szCs w:val="28"/>
          <w:shd w:val="clear" w:color="auto" w:fill="FFFFFF"/>
        </w:rPr>
        <w:t>представлен</w:t>
      </w:r>
      <w:r>
        <w:rPr>
          <w:rFonts w:cstheme="minorHAnsi"/>
          <w:sz w:val="28"/>
          <w:szCs w:val="28"/>
          <w:shd w:val="clear" w:color="auto" w:fill="FFFFFF"/>
        </w:rPr>
        <w:t>о использование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HAProxy</w:t>
      </w:r>
      <w:proofErr w:type="spellEnd"/>
      <w:r w:rsidRPr="00676215">
        <w:rPr>
          <w:rFonts w:cstheme="minorHAnsi"/>
          <w:sz w:val="28"/>
          <w:szCs w:val="28"/>
          <w:shd w:val="clear" w:color="auto" w:fill="FFFFFF"/>
        </w:rPr>
        <w:t xml:space="preserve"> в режиме </w:t>
      </w:r>
      <w:r w:rsidRPr="00676215">
        <w:rPr>
          <w:rFonts w:cstheme="minorHAnsi"/>
          <w:sz w:val="28"/>
          <w:szCs w:val="28"/>
          <w:shd w:val="clear" w:color="auto" w:fill="FFFFFF"/>
          <w:lang w:val="en-US"/>
        </w:rPr>
        <w:t>TCP</w:t>
      </w:r>
      <w:r w:rsidRPr="00676215">
        <w:rPr>
          <w:rFonts w:cstheme="minorHAnsi"/>
          <w:sz w:val="28"/>
          <w:szCs w:val="28"/>
          <w:shd w:val="clear" w:color="auto" w:fill="FFFFFF"/>
        </w:rPr>
        <w:t xml:space="preserve">. 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6F087A6D" w14:textId="57C74D60" w:rsidR="00B70266" w:rsidRPr="00676215" w:rsidRDefault="008D3ABB" w:rsidP="005F2B94">
      <w:pPr>
        <w:rPr>
          <w:rFonts w:cstheme="minorHAnsi"/>
          <w:sz w:val="28"/>
          <w:szCs w:val="28"/>
          <w:shd w:val="clear" w:color="auto" w:fill="FFFFFF"/>
        </w:rPr>
      </w:pPr>
      <w:r w:rsidRPr="00676215">
        <w:rPr>
          <w:rFonts w:cstheme="minorHAnsi"/>
          <w:sz w:val="28"/>
          <w:szCs w:val="28"/>
          <w:shd w:val="clear" w:color="auto" w:fill="FFFFFF"/>
        </w:rPr>
        <w:t xml:space="preserve">Клиент отправляет </w:t>
      </w:r>
      <w:r w:rsidR="008B1A55" w:rsidRPr="00676215">
        <w:rPr>
          <w:rFonts w:cstheme="minorHAnsi"/>
          <w:sz w:val="28"/>
          <w:szCs w:val="28"/>
          <w:shd w:val="clear" w:color="auto" w:fill="FFFFFF"/>
        </w:rPr>
        <w:t xml:space="preserve">несколько </w:t>
      </w:r>
      <w:r w:rsidRPr="00676215">
        <w:rPr>
          <w:rFonts w:cstheme="minorHAnsi"/>
          <w:sz w:val="28"/>
          <w:szCs w:val="28"/>
          <w:shd w:val="clear" w:color="auto" w:fill="FFFFFF"/>
        </w:rPr>
        <w:t>запрос</w:t>
      </w:r>
      <w:r w:rsidR="008B1A55" w:rsidRPr="00676215">
        <w:rPr>
          <w:rFonts w:cstheme="minorHAnsi"/>
          <w:sz w:val="28"/>
          <w:szCs w:val="28"/>
          <w:shd w:val="clear" w:color="auto" w:fill="FFFFFF"/>
        </w:rPr>
        <w:t xml:space="preserve">ов </w:t>
      </w:r>
      <w:proofErr w:type="spellStart"/>
      <w:r w:rsidR="008B1A55" w:rsidRPr="00676215">
        <w:rPr>
          <w:rFonts w:cstheme="minorHAnsi"/>
          <w:sz w:val="28"/>
          <w:szCs w:val="28"/>
          <w:shd w:val="clear" w:color="auto" w:fill="FFFFFF"/>
          <w:lang w:val="en-US"/>
        </w:rPr>
        <w:t>HAProxy</w:t>
      </w:r>
      <w:proofErr w:type="spellEnd"/>
      <w:r w:rsidR="008B1A55" w:rsidRPr="00676215">
        <w:rPr>
          <w:rFonts w:cstheme="minorHAnsi"/>
          <w:sz w:val="28"/>
          <w:szCs w:val="28"/>
          <w:shd w:val="clear" w:color="auto" w:fill="FFFFFF"/>
        </w:rPr>
        <w:t>, выступающему в качестве баланс</w:t>
      </w:r>
      <w:r w:rsidR="00CD73B7">
        <w:rPr>
          <w:rFonts w:cstheme="minorHAnsi"/>
          <w:sz w:val="28"/>
          <w:szCs w:val="28"/>
          <w:shd w:val="clear" w:color="auto" w:fill="FFFFFF"/>
        </w:rPr>
        <w:t>ировщика</w:t>
      </w:r>
      <w:r w:rsidR="008B1A55" w:rsidRPr="00676215">
        <w:rPr>
          <w:rFonts w:cstheme="minorHAnsi"/>
          <w:sz w:val="28"/>
          <w:szCs w:val="28"/>
          <w:shd w:val="clear" w:color="auto" w:fill="FFFFFF"/>
        </w:rPr>
        <w:t xml:space="preserve">, и получает </w:t>
      </w:r>
      <w:commentRangeStart w:id="29"/>
      <w:r w:rsidR="008B1A55" w:rsidRPr="00676215">
        <w:rPr>
          <w:rFonts w:cstheme="minorHAnsi"/>
          <w:sz w:val="28"/>
          <w:szCs w:val="28"/>
          <w:shd w:val="clear" w:color="auto" w:fill="FFFFFF"/>
        </w:rPr>
        <w:t>ответ</w:t>
      </w:r>
      <w:commentRangeEnd w:id="29"/>
      <w:r w:rsidR="002A23D6">
        <w:rPr>
          <w:rStyle w:val="a7"/>
        </w:rPr>
        <w:commentReference w:id="29"/>
      </w:r>
      <w:r w:rsidR="008B1A55" w:rsidRPr="00676215">
        <w:rPr>
          <w:rFonts w:cstheme="minorHAnsi"/>
          <w:sz w:val="28"/>
          <w:szCs w:val="28"/>
          <w:shd w:val="clear" w:color="auto" w:fill="FFFFFF"/>
        </w:rPr>
        <w:t xml:space="preserve">. </w:t>
      </w:r>
      <w:proofErr w:type="spellStart"/>
      <w:r w:rsidR="00B70266" w:rsidRPr="00676215">
        <w:rPr>
          <w:rFonts w:cstheme="minorHAnsi"/>
          <w:sz w:val="28"/>
          <w:szCs w:val="28"/>
          <w:shd w:val="clear" w:color="auto" w:fill="FFFFFF"/>
          <w:lang w:val="en-US"/>
        </w:rPr>
        <w:t>HAProxy</w:t>
      </w:r>
      <w:proofErr w:type="spellEnd"/>
      <w:r w:rsidR="00B70266" w:rsidRPr="00676215">
        <w:rPr>
          <w:rFonts w:cstheme="minorHAnsi"/>
          <w:sz w:val="28"/>
          <w:szCs w:val="28"/>
          <w:shd w:val="clear" w:color="auto" w:fill="FFFFFF"/>
        </w:rPr>
        <w:t xml:space="preserve"> распространяет запросы по узлам, взаимодействуя в каждом случае с </w:t>
      </w:r>
      <w:r w:rsidR="00E0254E">
        <w:rPr>
          <w:rFonts w:cstheme="minorHAnsi"/>
          <w:sz w:val="28"/>
          <w:szCs w:val="28"/>
          <w:shd w:val="clear" w:color="auto" w:fill="FFFFFF"/>
        </w:rPr>
        <w:t xml:space="preserve">одним </w:t>
      </w:r>
      <w:r w:rsidR="00B70266" w:rsidRPr="00676215">
        <w:rPr>
          <w:rFonts w:cstheme="minorHAnsi"/>
          <w:sz w:val="28"/>
          <w:szCs w:val="28"/>
          <w:shd w:val="clear" w:color="auto" w:fill="FFFFFF"/>
          <w:lang w:val="en-US"/>
        </w:rPr>
        <w:t>MQTT</w:t>
      </w:r>
      <w:r w:rsidR="00B70266" w:rsidRPr="00676215">
        <w:rPr>
          <w:rFonts w:cstheme="minorHAnsi"/>
          <w:sz w:val="28"/>
          <w:szCs w:val="28"/>
          <w:shd w:val="clear" w:color="auto" w:fill="FFFFFF"/>
        </w:rPr>
        <w:t>-</w:t>
      </w:r>
      <w:proofErr w:type="gramStart"/>
      <w:r w:rsidR="00B70266" w:rsidRPr="00676215">
        <w:rPr>
          <w:rFonts w:cstheme="minorHAnsi"/>
          <w:sz w:val="28"/>
          <w:szCs w:val="28"/>
          <w:shd w:val="clear" w:color="auto" w:fill="FFFFFF"/>
        </w:rPr>
        <w:t>брокером</w:t>
      </w:r>
      <w:r w:rsidR="00B35264" w:rsidRPr="00676215">
        <w:rPr>
          <w:rFonts w:cstheme="minorHAnsi"/>
          <w:sz w:val="28"/>
          <w:szCs w:val="28"/>
          <w:shd w:val="clear" w:color="auto" w:fill="FFFFFF"/>
        </w:rPr>
        <w:t>[</w:t>
      </w:r>
      <w:proofErr w:type="gramEnd"/>
      <w:r w:rsidR="00B35264" w:rsidRPr="00676215">
        <w:rPr>
          <w:rFonts w:cstheme="minorHAnsi"/>
          <w:sz w:val="28"/>
          <w:szCs w:val="28"/>
          <w:shd w:val="clear" w:color="auto" w:fill="FFFFFF"/>
        </w:rPr>
        <w:t>Рис.4]</w:t>
      </w:r>
      <w:r w:rsidR="00E0254E" w:rsidRPr="00E0254E">
        <w:rPr>
          <w:rFonts w:cstheme="minorHAnsi"/>
          <w:sz w:val="28"/>
          <w:szCs w:val="28"/>
          <w:shd w:val="clear" w:color="auto" w:fill="FFFFFF"/>
        </w:rPr>
        <w:t>[10]</w:t>
      </w:r>
      <w:r w:rsidR="00B70266" w:rsidRPr="00676215">
        <w:rPr>
          <w:rFonts w:cstheme="minorHAnsi"/>
          <w:sz w:val="28"/>
          <w:szCs w:val="28"/>
          <w:shd w:val="clear" w:color="auto" w:fill="FFFFFF"/>
        </w:rPr>
        <w:t xml:space="preserve">. </w:t>
      </w:r>
      <w:r w:rsidR="00B70266" w:rsidRPr="00676215">
        <w:rPr>
          <w:rFonts w:cstheme="minorHAnsi"/>
          <w:sz w:val="28"/>
          <w:szCs w:val="28"/>
          <w:shd w:val="clear" w:color="auto" w:fill="FFFFFF"/>
        </w:rPr>
        <w:lastRenderedPageBreak/>
        <w:t xml:space="preserve">Узел может либо принять запрос, </w:t>
      </w:r>
      <w:r w:rsidR="00B35264" w:rsidRPr="00676215">
        <w:rPr>
          <w:rFonts w:cstheme="minorHAnsi"/>
          <w:sz w:val="28"/>
          <w:szCs w:val="28"/>
          <w:shd w:val="clear" w:color="auto" w:fill="FFFFFF"/>
        </w:rPr>
        <w:t xml:space="preserve">если он не перегружен, </w:t>
      </w:r>
      <w:r w:rsidR="00B70266" w:rsidRPr="00676215">
        <w:rPr>
          <w:rFonts w:cstheme="minorHAnsi"/>
          <w:sz w:val="28"/>
          <w:szCs w:val="28"/>
          <w:shd w:val="clear" w:color="auto" w:fill="FFFFFF"/>
        </w:rPr>
        <w:t xml:space="preserve">либо вернуть </w:t>
      </w:r>
      <w:r w:rsidR="00B70266" w:rsidRPr="00676215">
        <w:rPr>
          <w:rFonts w:cstheme="minorHAnsi"/>
          <w:sz w:val="28"/>
          <w:szCs w:val="28"/>
          <w:shd w:val="clear" w:color="auto" w:fill="FFFFFF"/>
          <w:lang w:val="en-US"/>
        </w:rPr>
        <w:t>null</w:t>
      </w:r>
      <w:r w:rsidR="00B70266" w:rsidRPr="00676215">
        <w:rPr>
          <w:rFonts w:cstheme="minorHAnsi"/>
          <w:sz w:val="28"/>
          <w:szCs w:val="28"/>
          <w:shd w:val="clear" w:color="auto" w:fill="FFFFFF"/>
        </w:rPr>
        <w:t xml:space="preserve"> или ошибку, тогда </w:t>
      </w:r>
      <w:proofErr w:type="spellStart"/>
      <w:r w:rsidR="00E00E3B" w:rsidRPr="00676215">
        <w:rPr>
          <w:rFonts w:cstheme="minorHAnsi"/>
          <w:sz w:val="28"/>
          <w:szCs w:val="28"/>
          <w:shd w:val="clear" w:color="auto" w:fill="FFFFFF"/>
          <w:lang w:val="en-US"/>
        </w:rPr>
        <w:t>HA</w:t>
      </w:r>
      <w:r w:rsidR="00B70266" w:rsidRPr="00676215">
        <w:rPr>
          <w:rFonts w:cstheme="minorHAnsi"/>
          <w:sz w:val="28"/>
          <w:szCs w:val="28"/>
          <w:shd w:val="clear" w:color="auto" w:fill="FFFFFF"/>
          <w:lang w:val="en-US"/>
        </w:rPr>
        <w:t>proxy</w:t>
      </w:r>
      <w:proofErr w:type="spellEnd"/>
      <w:r w:rsidR="00B70266" w:rsidRPr="00676215">
        <w:rPr>
          <w:rFonts w:cstheme="minorHAnsi"/>
          <w:sz w:val="28"/>
          <w:szCs w:val="28"/>
          <w:shd w:val="clear" w:color="auto" w:fill="FFFFFF"/>
        </w:rPr>
        <w:t xml:space="preserve"> передаст запрос следующему</w:t>
      </w:r>
      <w:r w:rsidR="00743342" w:rsidRPr="00676215">
        <w:rPr>
          <w:rFonts w:cstheme="minorHAnsi"/>
          <w:sz w:val="28"/>
          <w:szCs w:val="28"/>
          <w:shd w:val="clear" w:color="auto" w:fill="FFFFFF"/>
        </w:rPr>
        <w:t xml:space="preserve"> узлу. Если </w:t>
      </w:r>
      <w:r w:rsidR="00405BA9" w:rsidRPr="00676215">
        <w:rPr>
          <w:rFonts w:cstheme="minorHAnsi"/>
          <w:sz w:val="28"/>
          <w:szCs w:val="28"/>
          <w:shd w:val="clear" w:color="auto" w:fill="FFFFFF"/>
        </w:rPr>
        <w:t>ни один из узлов не сможет</w:t>
      </w:r>
      <w:r w:rsidR="00743342" w:rsidRPr="00676215">
        <w:rPr>
          <w:rFonts w:cstheme="minorHAnsi"/>
          <w:sz w:val="28"/>
          <w:szCs w:val="28"/>
          <w:shd w:val="clear" w:color="auto" w:fill="FFFFFF"/>
        </w:rPr>
        <w:t xml:space="preserve"> предоставить услугу, то </w:t>
      </w:r>
      <w:proofErr w:type="spellStart"/>
      <w:r w:rsidR="00E00E3B" w:rsidRPr="00676215">
        <w:rPr>
          <w:rFonts w:cstheme="minorHAnsi"/>
          <w:sz w:val="28"/>
          <w:szCs w:val="28"/>
          <w:shd w:val="clear" w:color="auto" w:fill="FFFFFF"/>
          <w:lang w:val="en-US"/>
        </w:rPr>
        <w:t>HA</w:t>
      </w:r>
      <w:r w:rsidR="00743342" w:rsidRPr="00676215">
        <w:rPr>
          <w:rFonts w:cstheme="minorHAnsi"/>
          <w:sz w:val="28"/>
          <w:szCs w:val="28"/>
          <w:shd w:val="clear" w:color="auto" w:fill="FFFFFF"/>
          <w:lang w:val="en-US"/>
        </w:rPr>
        <w:t>proxy</w:t>
      </w:r>
      <w:proofErr w:type="spellEnd"/>
      <w:r w:rsidR="00743342" w:rsidRPr="00676215">
        <w:rPr>
          <w:rFonts w:cstheme="minorHAnsi"/>
          <w:sz w:val="28"/>
          <w:szCs w:val="28"/>
          <w:shd w:val="clear" w:color="auto" w:fill="FFFFFF"/>
        </w:rPr>
        <w:t xml:space="preserve"> вернёт </w:t>
      </w:r>
      <w:r w:rsidR="00743342" w:rsidRPr="00676215">
        <w:rPr>
          <w:rFonts w:cstheme="minorHAnsi"/>
          <w:sz w:val="28"/>
          <w:szCs w:val="28"/>
          <w:shd w:val="clear" w:color="auto" w:fill="FFFFFF"/>
          <w:lang w:val="en-US"/>
        </w:rPr>
        <w:t>null</w:t>
      </w:r>
      <w:r w:rsidR="00743342" w:rsidRPr="00676215">
        <w:rPr>
          <w:rFonts w:cstheme="minorHAnsi"/>
          <w:sz w:val="28"/>
          <w:szCs w:val="28"/>
          <w:shd w:val="clear" w:color="auto" w:fill="FFFFFF"/>
        </w:rPr>
        <w:t xml:space="preserve">-значение или ошибку </w:t>
      </w:r>
      <w:commentRangeStart w:id="30"/>
      <w:r w:rsidR="00743342" w:rsidRPr="00676215">
        <w:rPr>
          <w:rFonts w:cstheme="minorHAnsi"/>
          <w:sz w:val="28"/>
          <w:szCs w:val="28"/>
          <w:shd w:val="clear" w:color="auto" w:fill="FFFFFF"/>
        </w:rPr>
        <w:t>клиенту</w:t>
      </w:r>
      <w:commentRangeEnd w:id="30"/>
      <w:r w:rsidR="00075FB4" w:rsidRPr="00676215">
        <w:rPr>
          <w:rStyle w:val="a7"/>
          <w:rFonts w:cstheme="minorHAnsi"/>
          <w:sz w:val="28"/>
          <w:szCs w:val="28"/>
        </w:rPr>
        <w:commentReference w:id="30"/>
      </w:r>
      <w:r w:rsidR="00347563" w:rsidRPr="00676215">
        <w:rPr>
          <w:rFonts w:cstheme="minorHAnsi"/>
          <w:sz w:val="28"/>
          <w:szCs w:val="28"/>
          <w:shd w:val="clear" w:color="auto" w:fill="FFFFFF"/>
        </w:rPr>
        <w:t>[</w:t>
      </w:r>
      <w:r w:rsidR="001C757C" w:rsidRPr="001C757C">
        <w:rPr>
          <w:rFonts w:cstheme="minorHAnsi"/>
          <w:sz w:val="28"/>
          <w:szCs w:val="28"/>
          <w:shd w:val="clear" w:color="auto" w:fill="FFFFFF"/>
        </w:rPr>
        <w:t>1</w:t>
      </w:r>
      <w:r w:rsidR="00E0254E" w:rsidRPr="00E0254E">
        <w:rPr>
          <w:rFonts w:cstheme="minorHAnsi"/>
          <w:sz w:val="28"/>
          <w:szCs w:val="28"/>
          <w:shd w:val="clear" w:color="auto" w:fill="FFFFFF"/>
        </w:rPr>
        <w:t>1</w:t>
      </w:r>
      <w:r w:rsidR="00347563" w:rsidRPr="00676215">
        <w:rPr>
          <w:rFonts w:cstheme="minorHAnsi"/>
          <w:sz w:val="28"/>
          <w:szCs w:val="28"/>
          <w:shd w:val="clear" w:color="auto" w:fill="FFFFFF"/>
        </w:rPr>
        <w:t>]</w:t>
      </w:r>
      <w:r w:rsidR="00743342" w:rsidRPr="00676215">
        <w:rPr>
          <w:rFonts w:cstheme="minorHAnsi"/>
          <w:sz w:val="28"/>
          <w:szCs w:val="28"/>
          <w:shd w:val="clear" w:color="auto" w:fill="FFFFFF"/>
        </w:rPr>
        <w:t>.</w:t>
      </w:r>
      <w:r w:rsidR="00075FB4" w:rsidRPr="00676215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334D893B" w14:textId="77777777" w:rsidR="00B70266" w:rsidRPr="00892CDD" w:rsidRDefault="00B70266" w:rsidP="005F2B94">
      <w:pPr>
        <w:rPr>
          <w:ins w:id="31" w:author="Антон Бодров" w:date="2021-04-07T00:29:00Z"/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409669FC" w14:textId="2446CBCF" w:rsidR="00B70266" w:rsidRPr="00892CDD" w:rsidRDefault="008B10E4" w:rsidP="005F2B94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025FEA">
        <w:rPr>
          <w:rFonts w:cstheme="minorHAnsi"/>
          <w:sz w:val="32"/>
          <w:szCs w:val="32"/>
          <w:shd w:val="clear" w:color="auto" w:fill="FFFFFF"/>
        </w:rPr>
        <w:t>4.2.</w:t>
      </w:r>
      <w:r w:rsidR="007220AD">
        <w:rPr>
          <w:rFonts w:cstheme="minorHAnsi"/>
          <w:sz w:val="32"/>
          <w:szCs w:val="32"/>
          <w:shd w:val="clear" w:color="auto" w:fill="FFFFFF"/>
        </w:rPr>
        <w:t>3.</w:t>
      </w:r>
      <w:r w:rsidRPr="00025FEA">
        <w:rPr>
          <w:rFonts w:cstheme="minorHAnsi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sz w:val="32"/>
          <w:szCs w:val="32"/>
          <w:shd w:val="clear" w:color="auto" w:fill="FFFFFF"/>
        </w:rPr>
        <w:t>Обоснование схемы балансировки</w:t>
      </w:r>
      <w:r w:rsidR="00DC2E0D">
        <w:rPr>
          <w:rFonts w:cstheme="minorHAnsi"/>
          <w:sz w:val="32"/>
          <w:szCs w:val="32"/>
          <w:shd w:val="clear" w:color="auto" w:fill="FFFFFF"/>
        </w:rPr>
        <w:t xml:space="preserve"> и масштабирования</w:t>
      </w:r>
      <w:r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DC2E0D">
        <w:rPr>
          <w:rFonts w:cstheme="minorHAnsi"/>
          <w:sz w:val="32"/>
          <w:szCs w:val="32"/>
          <w:shd w:val="clear" w:color="auto" w:fill="FFFFFF"/>
        </w:rPr>
        <w:t>приложени</w:t>
      </w:r>
      <w:r w:rsidR="001C400C">
        <w:rPr>
          <w:rFonts w:cstheme="minorHAnsi"/>
          <w:sz w:val="32"/>
          <w:szCs w:val="32"/>
          <w:shd w:val="clear" w:color="auto" w:fill="FFFFFF"/>
        </w:rPr>
        <w:t>я</w:t>
      </w:r>
    </w:p>
    <w:p w14:paraId="5A60DA03" w14:textId="77777777" w:rsidR="00E12765" w:rsidRDefault="008B10E4" w:rsidP="005F2B9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B10E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Каждую копию приложения можно подключить к одному брокеру или ко всем сразу.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В настоящей работе при распределении нагрузки необходимо избежать дублирования данных, иначе в базе данных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Clickhouse</w:t>
      </w:r>
      <w:proofErr w:type="spellEnd"/>
      <w:r w:rsidRPr="008B10E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пришедшие данные будут повторяться, а избавляться от дублей непосредственно в базе данных сложнее. </w:t>
      </w:r>
      <w:r w:rsidR="00B855C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При этом нам также важно избежать потери данных. </w:t>
      </w:r>
    </w:p>
    <w:p w14:paraId="684F4F2D" w14:textId="23898C59" w:rsidR="004B3D6C" w:rsidRDefault="00E12765" w:rsidP="005F2B9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При подключении одного брокера ко всем копиям серверной части платформы возникает проблема «узкого места» при взаимодействии клиентов с брокером. </w:t>
      </w:r>
      <w:r w:rsidR="00195BDA">
        <w:rPr>
          <w:rFonts w:cstheme="minorHAnsi"/>
          <w:color w:val="000000" w:themeColor="text1"/>
          <w:sz w:val="28"/>
          <w:szCs w:val="28"/>
          <w:shd w:val="clear" w:color="auto" w:fill="FFFFFF"/>
        </w:rPr>
        <w:t>Также возникает дублирование попадающих с базу данных топиков. Если избежать этого и распределить клиентов по копиям сервисов, то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возникает проблема синхронизации</w:t>
      </w:r>
      <w:r w:rsidR="00195BDA">
        <w:rPr>
          <w:rFonts w:cstheme="minorHAnsi"/>
          <w:color w:val="000000" w:themeColor="text1"/>
          <w:sz w:val="28"/>
          <w:szCs w:val="28"/>
          <w:shd w:val="clear" w:color="auto" w:fill="FFFFFF"/>
        </w:rPr>
        <w:t>. При выходе из строя одной из копий серверной части приложения необходимо сообщить об этом остальным (иначе произойдёт потеря данных), а это само по себе является нетривиальной задачей.</w:t>
      </w:r>
    </w:p>
    <w:p w14:paraId="6ED9FED5" w14:textId="6229A024" w:rsidR="004B3D6C" w:rsidRPr="004B3D6C" w:rsidRDefault="004B3D6C" w:rsidP="005F2B9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В случае разъединения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MQTT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-брокера и сервиса возникает проблема установки соединения между ними.</w:t>
      </w:r>
    </w:p>
    <w:p w14:paraId="01235ADA" w14:textId="77777777" w:rsidR="004B3D6C" w:rsidRDefault="00195BDA" w:rsidP="005F2B9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Если </w:t>
      </w:r>
      <w:r w:rsidR="004B3D6C">
        <w:rPr>
          <w:rFonts w:cstheme="minorHAnsi"/>
          <w:color w:val="000000" w:themeColor="text1"/>
          <w:sz w:val="28"/>
          <w:szCs w:val="28"/>
          <w:shd w:val="clear" w:color="auto" w:fill="FFFFFF"/>
        </w:rPr>
        <w:t>каждое приложение подписывается на каждый брокер, то также возникает проблема дублирования.</w:t>
      </w:r>
    </w:p>
    <w:p w14:paraId="6304F8CB" w14:textId="55652000" w:rsidR="008B10E4" w:rsidRDefault="008B10E4" w:rsidP="005F2B9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Поэтому каждая копия приложения соединена с одним брокером, и каждая такая пара упакована в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Docker</w:t>
      </w:r>
      <w:r w:rsidRPr="008B10E4"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контейнер</w:t>
      </w:r>
      <w:r w:rsidRPr="008B10E4">
        <w:rPr>
          <w:rFonts w:cstheme="minorHAnsi"/>
          <w:color w:val="000000" w:themeColor="text1"/>
          <w:sz w:val="28"/>
          <w:szCs w:val="28"/>
          <w:shd w:val="clear" w:color="auto" w:fill="FFFFFF"/>
        </w:rPr>
        <w:t>[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Рис.4</w:t>
      </w:r>
      <w:r w:rsidRPr="008B10E4">
        <w:rPr>
          <w:rFonts w:cstheme="minorHAnsi"/>
          <w:color w:val="000000" w:themeColor="text1"/>
          <w:sz w:val="28"/>
          <w:szCs w:val="28"/>
          <w:shd w:val="clear" w:color="auto" w:fill="FFFFFF"/>
        </w:rPr>
        <w:t>]</w:t>
      </w:r>
      <w:r w:rsidR="00B855C2" w:rsidRPr="00B855C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F7512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Клиент </w:t>
      </w:r>
      <w:r w:rsidR="004B3D6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устанавливает </w:t>
      </w:r>
      <w:r w:rsidR="004B3D6C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TCP</w:t>
      </w:r>
      <w:r w:rsidR="004B3D6C">
        <w:rPr>
          <w:rFonts w:cstheme="minorHAnsi"/>
          <w:color w:val="000000" w:themeColor="text1"/>
          <w:sz w:val="28"/>
          <w:szCs w:val="28"/>
          <w:shd w:val="clear" w:color="auto" w:fill="FFFFFF"/>
        </w:rPr>
        <w:t>-соединение</w:t>
      </w:r>
      <w:r w:rsidR="00F7512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через </w:t>
      </w:r>
      <w:r w:rsidR="00CD73B7" w:rsidRPr="00676215">
        <w:rPr>
          <w:rFonts w:cstheme="minorHAnsi"/>
          <w:sz w:val="28"/>
          <w:szCs w:val="28"/>
          <w:shd w:val="clear" w:color="auto" w:fill="FFFFFF"/>
        </w:rPr>
        <w:t>баланс</w:t>
      </w:r>
      <w:r w:rsidR="00CD73B7">
        <w:rPr>
          <w:rFonts w:cstheme="minorHAnsi"/>
          <w:sz w:val="28"/>
          <w:szCs w:val="28"/>
          <w:shd w:val="clear" w:color="auto" w:fill="FFFFFF"/>
        </w:rPr>
        <w:t>ировщик</w:t>
      </w:r>
      <w:r w:rsidR="00F7512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с одним из </w:t>
      </w:r>
      <w:r w:rsidR="004B3D6C">
        <w:rPr>
          <w:rFonts w:cstheme="minorHAnsi"/>
          <w:color w:val="000000" w:themeColor="text1"/>
          <w:sz w:val="28"/>
          <w:szCs w:val="28"/>
          <w:shd w:val="clear" w:color="auto" w:fill="FFFFFF"/>
        </w:rPr>
        <w:t>брокеров</w:t>
      </w:r>
      <w:r w:rsidR="00F75128">
        <w:rPr>
          <w:rFonts w:cstheme="minorHAnsi"/>
          <w:color w:val="000000" w:themeColor="text1"/>
          <w:sz w:val="28"/>
          <w:szCs w:val="28"/>
          <w:shd w:val="clear" w:color="auto" w:fill="FFFFFF"/>
        </w:rPr>
        <w:t>, которы</w:t>
      </w:r>
      <w:r w:rsidR="004B3D6C">
        <w:rPr>
          <w:rFonts w:cstheme="minorHAnsi"/>
          <w:color w:val="000000" w:themeColor="text1"/>
          <w:sz w:val="28"/>
          <w:szCs w:val="28"/>
          <w:shd w:val="clear" w:color="auto" w:fill="FFFFFF"/>
        </w:rPr>
        <w:t>е</w:t>
      </w:r>
      <w:r w:rsidR="00F7512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не перегружен</w:t>
      </w:r>
      <w:r w:rsidR="004B3D6C">
        <w:rPr>
          <w:rFonts w:cstheme="minorHAnsi"/>
          <w:color w:val="000000" w:themeColor="text1"/>
          <w:sz w:val="28"/>
          <w:szCs w:val="28"/>
          <w:shd w:val="clear" w:color="auto" w:fill="FFFFFF"/>
        </w:rPr>
        <w:t>ы</w:t>
      </w:r>
      <w:r w:rsidR="00F7512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4B3D6C">
        <w:rPr>
          <w:rFonts w:cstheme="minorHAnsi"/>
          <w:sz w:val="28"/>
          <w:szCs w:val="28"/>
          <w:shd w:val="clear" w:color="auto" w:fill="FFFFFF"/>
        </w:rPr>
        <w:t>Б</w:t>
      </w:r>
      <w:r w:rsidR="00CD73B7" w:rsidRPr="00676215">
        <w:rPr>
          <w:rFonts w:cstheme="minorHAnsi"/>
          <w:sz w:val="28"/>
          <w:szCs w:val="28"/>
          <w:shd w:val="clear" w:color="auto" w:fill="FFFFFF"/>
        </w:rPr>
        <w:t>аланс</w:t>
      </w:r>
      <w:r w:rsidR="00CD73B7">
        <w:rPr>
          <w:rFonts w:cstheme="minorHAnsi"/>
          <w:sz w:val="28"/>
          <w:szCs w:val="28"/>
          <w:shd w:val="clear" w:color="auto" w:fill="FFFFFF"/>
        </w:rPr>
        <w:t>ировщик</w:t>
      </w:r>
      <w:r w:rsidR="00F7512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B3D6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при этом </w:t>
      </w:r>
      <w:r w:rsidR="00F7512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так же упакован в контейнер. </w:t>
      </w:r>
      <w:r w:rsidR="004B3D6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При выходе из строя одного из контейнеров, приложений или брокеров, </w:t>
      </w:r>
      <w:r w:rsidR="004B3D6C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TCP</w:t>
      </w:r>
      <w:r w:rsidR="004B3D6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-соединение для соответствующим </w:t>
      </w:r>
      <w:r w:rsidR="004B3D6C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MQTT</w:t>
      </w:r>
      <w:r w:rsidR="004B3D6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-брокером рвётся, и переустанавливается на другой работающий и свободный брокер. </w:t>
      </w:r>
      <w:r w:rsidR="00B855C2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Docker</w:t>
      </w:r>
      <w:r w:rsidR="00B855C2" w:rsidRPr="00B855C2"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  <w:r w:rsidR="00B855C2">
        <w:rPr>
          <w:rFonts w:cstheme="minorHAnsi"/>
          <w:color w:val="000000" w:themeColor="text1"/>
          <w:sz w:val="28"/>
          <w:szCs w:val="28"/>
          <w:shd w:val="clear" w:color="auto" w:fill="FFFFFF"/>
        </w:rPr>
        <w:t>контейнеризация обеспечит изоляцию, благодаря которой получится избежать конфликтов библиотек.</w:t>
      </w:r>
    </w:p>
    <w:p w14:paraId="57FE3654" w14:textId="77777777" w:rsidR="008B10E4" w:rsidRDefault="008B10E4" w:rsidP="005F2B9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86741C5" w14:textId="66F2E77C" w:rsidR="00A43025" w:rsidRDefault="00072BCB" w:rsidP="005F2B94">
      <w:pPr>
        <w:rPr>
          <w:color w:val="000000" w:themeColor="text1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773E4" wp14:editId="6DCC7B50">
                <wp:simplePos x="0" y="0"/>
                <wp:positionH relativeFrom="column">
                  <wp:posOffset>1967865</wp:posOffset>
                </wp:positionH>
                <wp:positionV relativeFrom="paragraph">
                  <wp:posOffset>1748790</wp:posOffset>
                </wp:positionV>
                <wp:extent cx="2019300" cy="662940"/>
                <wp:effectExtent l="0" t="0" r="19050" b="2286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6294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A6C03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6" o:spid="_x0000_s1026" type="#_x0000_t109" style="position:absolute;margin-left:154.95pt;margin-top:137.7pt;width:159pt;height:5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" filled="f" strokecolor="#4472c4 [3204]">
                <v:stroke joinstyle="round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04555" wp14:editId="5DF00996">
                <wp:simplePos x="0" y="0"/>
                <wp:positionH relativeFrom="column">
                  <wp:posOffset>1960245</wp:posOffset>
                </wp:positionH>
                <wp:positionV relativeFrom="paragraph">
                  <wp:posOffset>1062990</wp:posOffset>
                </wp:positionV>
                <wp:extent cx="2019300" cy="609600"/>
                <wp:effectExtent l="0" t="0" r="19050" b="19050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096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7FEB8" id="Блок-схема: процесс 15" o:spid="_x0000_s1026" type="#_x0000_t109" style="position:absolute;margin-left:154.35pt;margin-top:83.7pt;width:159pt;height:4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" filled="f" strokecolor="#4472c4 [3204]">
                <v:stroke joinstyle="round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A6EB5" wp14:editId="6198AB69">
                <wp:simplePos x="0" y="0"/>
                <wp:positionH relativeFrom="column">
                  <wp:posOffset>1960245</wp:posOffset>
                </wp:positionH>
                <wp:positionV relativeFrom="paragraph">
                  <wp:posOffset>346710</wp:posOffset>
                </wp:positionV>
                <wp:extent cx="2011680" cy="662940"/>
                <wp:effectExtent l="0" t="0" r="26670" b="22860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66294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86B6E" id="Блок-схема: процесс 14" o:spid="_x0000_s1026" type="#_x0000_t109" style="position:absolute;margin-left:154.35pt;margin-top:27.3pt;width:158.4pt;height:5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" filled="f" strokecolor="#4472c4 [3204]">
                <v:stroke joinstyle="round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D2419" wp14:editId="26653F2B">
                <wp:simplePos x="0" y="0"/>
                <wp:positionH relativeFrom="column">
                  <wp:posOffset>1137285</wp:posOffset>
                </wp:positionH>
                <wp:positionV relativeFrom="paragraph">
                  <wp:posOffset>300990</wp:posOffset>
                </wp:positionV>
                <wp:extent cx="563880" cy="2255520"/>
                <wp:effectExtent l="0" t="0" r="26670" b="1143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2555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89E72" id="Прямоугольник 13" o:spid="_x0000_s1026" style="position:absolute;margin-left:89.55pt;margin-top:23.7pt;width:44.4pt;height:17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" filled="f" strokecolor="#4472c4 [3204]">
                <v:stroke joinstyle="round"/>
              </v:rect>
            </w:pict>
          </mc:Fallback>
        </mc:AlternateContent>
      </w:r>
      <w:r w:rsidR="00A43025">
        <w:rPr>
          <w:noProof/>
          <w:lang w:eastAsia="ru-RU"/>
        </w:rPr>
        <w:drawing>
          <wp:inline distT="0" distB="0" distL="0" distR="0" wp14:anchorId="20B63D3B" wp14:editId="0A57BE8E">
            <wp:extent cx="5486875" cy="3086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D9B7" w14:textId="0201DF01" w:rsidR="00A43025" w:rsidRDefault="00B35264" w:rsidP="005F2B94">
      <w:pPr>
        <w:rPr>
          <w:color w:val="000000" w:themeColor="text1"/>
          <w:sz w:val="28"/>
          <w:szCs w:val="28"/>
        </w:rPr>
      </w:pPr>
      <w:r w:rsidRPr="00676215">
        <w:rPr>
          <w:color w:val="000000" w:themeColor="text1"/>
          <w:sz w:val="28"/>
          <w:szCs w:val="28"/>
        </w:rPr>
        <w:t xml:space="preserve">Рис.4 Балансировка нагрузки между копиями серверной части </w:t>
      </w:r>
      <w:commentRangeStart w:id="32"/>
      <w:r w:rsidRPr="00676215">
        <w:rPr>
          <w:color w:val="000000" w:themeColor="text1"/>
          <w:sz w:val="28"/>
          <w:szCs w:val="28"/>
        </w:rPr>
        <w:t>приложения</w:t>
      </w:r>
      <w:commentRangeEnd w:id="32"/>
      <w:r w:rsidR="00A27845">
        <w:rPr>
          <w:rStyle w:val="a7"/>
        </w:rPr>
        <w:commentReference w:id="32"/>
      </w:r>
    </w:p>
    <w:p w14:paraId="587C52D3" w14:textId="59E18816" w:rsidR="003E526A" w:rsidRPr="00BD04DF" w:rsidRDefault="003E526A" w:rsidP="003E526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4.2.</w:t>
      </w:r>
      <w:r w:rsidR="007220AD">
        <w:rPr>
          <w:color w:val="000000" w:themeColor="text1"/>
          <w:sz w:val="32"/>
          <w:szCs w:val="32"/>
        </w:rPr>
        <w:t>4.</w:t>
      </w:r>
      <w:r>
        <w:rPr>
          <w:color w:val="000000" w:themeColor="text1"/>
          <w:sz w:val="32"/>
          <w:szCs w:val="32"/>
        </w:rPr>
        <w:t xml:space="preserve"> Аутентификация</w:t>
      </w:r>
    </w:p>
    <w:p w14:paraId="7276FC6E" w14:textId="77777777" w:rsidR="003E526A" w:rsidRPr="003E526A" w:rsidRDefault="003E526A" w:rsidP="005F2B94">
      <w:pPr>
        <w:rPr>
          <w:color w:val="000000" w:themeColor="text1"/>
          <w:sz w:val="28"/>
          <w:szCs w:val="28"/>
        </w:rPr>
      </w:pPr>
      <w:r w:rsidRPr="003E526A">
        <w:rPr>
          <w:color w:val="000000" w:themeColor="text1"/>
          <w:sz w:val="28"/>
          <w:szCs w:val="28"/>
        </w:rPr>
        <w:t xml:space="preserve">Аутентификация осуществляется так же через один </w:t>
      </w:r>
      <w:r w:rsidRPr="003E526A">
        <w:rPr>
          <w:color w:val="000000" w:themeColor="text1"/>
          <w:sz w:val="28"/>
          <w:szCs w:val="28"/>
          <w:lang w:val="en-US"/>
        </w:rPr>
        <w:t>MQTT</w:t>
      </w:r>
      <w:r w:rsidRPr="003E526A">
        <w:rPr>
          <w:color w:val="000000" w:themeColor="text1"/>
          <w:sz w:val="28"/>
          <w:szCs w:val="28"/>
        </w:rPr>
        <w:t xml:space="preserve">-брокер, который свободен в этот момент. </w:t>
      </w:r>
    </w:p>
    <w:p w14:paraId="06A6D2BD" w14:textId="59BEFCEC" w:rsidR="003E526A" w:rsidRPr="003E526A" w:rsidRDefault="003E526A" w:rsidP="005F2B94">
      <w:pPr>
        <w:rPr>
          <w:sz w:val="28"/>
          <w:szCs w:val="28"/>
        </w:rPr>
      </w:pPr>
      <w:r w:rsidRPr="003E526A">
        <w:rPr>
          <w:sz w:val="28"/>
          <w:szCs w:val="28"/>
        </w:rPr>
        <w:t>Протокол MQTT предоставляет поля для имени и пароля пользователя при запросе соединения с брокером. Эти поля используются для аутентификации, как показано на рис. 5</w:t>
      </w:r>
    </w:p>
    <w:p w14:paraId="04ADD642" w14:textId="0EF9D868" w:rsidR="003E526A" w:rsidRDefault="003E526A" w:rsidP="005F2B94">
      <w:pPr>
        <w:rPr>
          <w:color w:val="000000" w:themeColor="text1"/>
          <w:sz w:val="28"/>
          <w:szCs w:val="28"/>
        </w:rPr>
      </w:pPr>
      <w:r w:rsidRPr="003E526A">
        <w:rPr>
          <w:noProof/>
          <w:color w:val="000000" w:themeColor="text1"/>
          <w:sz w:val="28"/>
          <w:szCs w:val="28"/>
        </w:rPr>
        <w:drawing>
          <wp:inline distT="0" distB="0" distL="0" distR="0" wp14:anchorId="6CD20064" wp14:editId="69DCFB00">
            <wp:extent cx="5940425" cy="2940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CC20" w14:textId="1681B2C8" w:rsidR="003E526A" w:rsidRDefault="003E526A" w:rsidP="005F2B9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Рис.5 Процесс аутентификации</w:t>
      </w:r>
    </w:p>
    <w:p w14:paraId="65C30DE1" w14:textId="04E71583" w:rsidR="003E526A" w:rsidRPr="003E526A" w:rsidRDefault="003E526A" w:rsidP="005F2B94">
      <w:pPr>
        <w:rPr>
          <w:sz w:val="28"/>
          <w:szCs w:val="28"/>
        </w:rPr>
      </w:pPr>
      <w:r w:rsidRPr="003E526A">
        <w:rPr>
          <w:sz w:val="28"/>
          <w:szCs w:val="28"/>
        </w:rPr>
        <w:t xml:space="preserve">При подключении к брокеру клиент предоставляет введенные пользователем логин и пароль в полях сообщения </w:t>
      </w:r>
      <w:proofErr w:type="spellStart"/>
      <w:r w:rsidRPr="003E526A">
        <w:rPr>
          <w:sz w:val="28"/>
          <w:szCs w:val="28"/>
        </w:rPr>
        <w:t>Connect</w:t>
      </w:r>
      <w:proofErr w:type="spellEnd"/>
      <w:r w:rsidRPr="003E526A">
        <w:rPr>
          <w:sz w:val="28"/>
          <w:szCs w:val="28"/>
        </w:rPr>
        <w:t xml:space="preserve">, брокер сверяет </w:t>
      </w:r>
      <w:r w:rsidRPr="003E526A">
        <w:rPr>
          <w:sz w:val="28"/>
          <w:szCs w:val="28"/>
        </w:rPr>
        <w:lastRenderedPageBreak/>
        <w:t xml:space="preserve">полученные данные с учётными записями, находящимися в базе данных </w:t>
      </w:r>
      <w:proofErr w:type="spellStart"/>
      <w:r w:rsidRPr="003E526A">
        <w:rPr>
          <w:sz w:val="28"/>
          <w:szCs w:val="28"/>
        </w:rPr>
        <w:t>акканутов</w:t>
      </w:r>
      <w:proofErr w:type="spellEnd"/>
      <w:r w:rsidRPr="003E526A">
        <w:rPr>
          <w:sz w:val="28"/>
          <w:szCs w:val="28"/>
        </w:rPr>
        <w:t xml:space="preserve">. В настоящей реализации используется брокер </w:t>
      </w:r>
      <w:proofErr w:type="spellStart"/>
      <w:r w:rsidRPr="003E526A">
        <w:rPr>
          <w:sz w:val="28"/>
          <w:szCs w:val="28"/>
        </w:rPr>
        <w:t>Eclipse</w:t>
      </w:r>
      <w:proofErr w:type="spellEnd"/>
      <w:r w:rsidRPr="003E526A">
        <w:rPr>
          <w:sz w:val="28"/>
          <w:szCs w:val="28"/>
        </w:rPr>
        <w:t xml:space="preserve"> </w:t>
      </w:r>
      <w:proofErr w:type="spellStart"/>
      <w:proofErr w:type="gramStart"/>
      <w:r w:rsidRPr="003E526A">
        <w:rPr>
          <w:sz w:val="28"/>
          <w:szCs w:val="28"/>
        </w:rPr>
        <w:t>Mosquitto</w:t>
      </w:r>
      <w:proofErr w:type="spellEnd"/>
      <w:r w:rsidR="001C757C" w:rsidRPr="00363FD3">
        <w:rPr>
          <w:sz w:val="28"/>
          <w:szCs w:val="28"/>
        </w:rPr>
        <w:t>[</w:t>
      </w:r>
      <w:proofErr w:type="gramEnd"/>
      <w:r w:rsidR="001C757C" w:rsidRPr="00363FD3">
        <w:rPr>
          <w:sz w:val="28"/>
          <w:szCs w:val="28"/>
        </w:rPr>
        <w:t>1</w:t>
      </w:r>
      <w:r w:rsidR="00E0254E" w:rsidRPr="00363FD3">
        <w:rPr>
          <w:sz w:val="28"/>
          <w:szCs w:val="28"/>
        </w:rPr>
        <w:t>2</w:t>
      </w:r>
      <w:r w:rsidR="001C757C" w:rsidRPr="00363FD3">
        <w:rPr>
          <w:sz w:val="28"/>
          <w:szCs w:val="28"/>
        </w:rPr>
        <w:t>]</w:t>
      </w:r>
      <w:r w:rsidRPr="003E526A">
        <w:rPr>
          <w:sz w:val="28"/>
          <w:szCs w:val="28"/>
        </w:rPr>
        <w:t xml:space="preserve">. </w:t>
      </w:r>
      <w:proofErr w:type="spellStart"/>
      <w:r w:rsidRPr="003E526A">
        <w:rPr>
          <w:sz w:val="28"/>
          <w:szCs w:val="28"/>
        </w:rPr>
        <w:t>Eclipse</w:t>
      </w:r>
      <w:proofErr w:type="spellEnd"/>
      <w:r w:rsidRPr="003E526A">
        <w:rPr>
          <w:sz w:val="28"/>
          <w:szCs w:val="28"/>
        </w:rPr>
        <w:t xml:space="preserve"> </w:t>
      </w:r>
      <w:proofErr w:type="spellStart"/>
      <w:r w:rsidRPr="003E526A">
        <w:rPr>
          <w:sz w:val="28"/>
          <w:szCs w:val="28"/>
        </w:rPr>
        <w:t>Mosquitto</w:t>
      </w:r>
      <w:proofErr w:type="spellEnd"/>
      <w:r w:rsidRPr="003E526A">
        <w:rPr>
          <w:sz w:val="28"/>
          <w:szCs w:val="28"/>
        </w:rPr>
        <w:t xml:space="preserve"> — брокер с открытым исходным кодом (лицензии EPL/EDL), который реализует протоколы MQTT различных версий.</w:t>
      </w:r>
    </w:p>
    <w:p w14:paraId="21770F55" w14:textId="0C2A9D4F" w:rsidR="00B35264" w:rsidRPr="00BD04DF" w:rsidRDefault="00B35264" w:rsidP="00B3526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4.2.</w:t>
      </w:r>
      <w:r w:rsidR="007220AD">
        <w:rPr>
          <w:color w:val="000000" w:themeColor="text1"/>
          <w:sz w:val="32"/>
          <w:szCs w:val="32"/>
        </w:rPr>
        <w:t>5.</w:t>
      </w:r>
      <w:r>
        <w:rPr>
          <w:color w:val="000000" w:themeColor="text1"/>
          <w:sz w:val="32"/>
          <w:szCs w:val="32"/>
        </w:rPr>
        <w:t xml:space="preserve"> Построение платформы при помощи </w:t>
      </w:r>
      <w:r w:rsidR="006C16BE">
        <w:rPr>
          <w:color w:val="000000" w:themeColor="text1"/>
          <w:sz w:val="32"/>
          <w:szCs w:val="32"/>
          <w:lang w:val="en-US"/>
        </w:rPr>
        <w:t>Docker</w:t>
      </w:r>
      <w:r w:rsidR="006C16BE" w:rsidRPr="006C16BE">
        <w:rPr>
          <w:color w:val="000000" w:themeColor="text1"/>
          <w:sz w:val="32"/>
          <w:szCs w:val="32"/>
        </w:rPr>
        <w:t xml:space="preserve"> </w:t>
      </w:r>
      <w:r w:rsidR="006C16BE">
        <w:rPr>
          <w:color w:val="000000" w:themeColor="text1"/>
          <w:sz w:val="32"/>
          <w:szCs w:val="32"/>
          <w:lang w:val="en-US"/>
        </w:rPr>
        <w:t>Compose</w:t>
      </w:r>
    </w:p>
    <w:p w14:paraId="6F93FF27" w14:textId="0794832C" w:rsidR="00BB539F" w:rsidRDefault="006C16BE" w:rsidP="005F2B94">
      <w:pPr>
        <w:rPr>
          <w:color w:val="000000" w:themeColor="text1"/>
          <w:sz w:val="28"/>
          <w:szCs w:val="28"/>
        </w:rPr>
      </w:pPr>
      <w:r w:rsidRPr="00676215">
        <w:rPr>
          <w:color w:val="000000" w:themeColor="text1"/>
          <w:sz w:val="28"/>
          <w:szCs w:val="28"/>
        </w:rPr>
        <w:t xml:space="preserve">На рис.4 </w:t>
      </w:r>
      <w:r w:rsidR="00CD73B7" w:rsidRPr="00676215">
        <w:rPr>
          <w:rFonts w:cstheme="minorHAnsi"/>
          <w:sz w:val="28"/>
          <w:szCs w:val="28"/>
          <w:shd w:val="clear" w:color="auto" w:fill="FFFFFF"/>
        </w:rPr>
        <w:t>баланс</w:t>
      </w:r>
      <w:r w:rsidR="00CD73B7">
        <w:rPr>
          <w:rFonts w:cstheme="minorHAnsi"/>
          <w:sz w:val="28"/>
          <w:szCs w:val="28"/>
          <w:shd w:val="clear" w:color="auto" w:fill="FFFFFF"/>
        </w:rPr>
        <w:t>ировщик (он же балансер)</w:t>
      </w:r>
      <w:r w:rsidRPr="00676215">
        <w:rPr>
          <w:color w:val="000000" w:themeColor="text1"/>
          <w:sz w:val="28"/>
          <w:szCs w:val="28"/>
        </w:rPr>
        <w:t xml:space="preserve">, а также каждая пара </w:t>
      </w:r>
      <w:r w:rsidRPr="00676215">
        <w:rPr>
          <w:color w:val="000000" w:themeColor="text1"/>
          <w:sz w:val="28"/>
          <w:szCs w:val="28"/>
          <w:lang w:val="en-US"/>
        </w:rPr>
        <w:t>MQTT</w:t>
      </w:r>
      <w:r w:rsidRPr="00676215">
        <w:rPr>
          <w:color w:val="000000" w:themeColor="text1"/>
          <w:sz w:val="28"/>
          <w:szCs w:val="28"/>
        </w:rPr>
        <w:t xml:space="preserve">-брокера и приложения упакованы в контейнеры. Для </w:t>
      </w:r>
      <w:r w:rsidR="003E526A">
        <w:rPr>
          <w:color w:val="000000" w:themeColor="text1"/>
          <w:sz w:val="28"/>
          <w:szCs w:val="28"/>
        </w:rPr>
        <w:t>управления</w:t>
      </w:r>
      <w:r w:rsidRPr="00676215">
        <w:rPr>
          <w:color w:val="000000" w:themeColor="text1"/>
          <w:sz w:val="28"/>
          <w:szCs w:val="28"/>
        </w:rPr>
        <w:t xml:space="preserve"> большим количеством </w:t>
      </w:r>
      <w:proofErr w:type="spellStart"/>
      <w:r w:rsidRPr="00676215">
        <w:rPr>
          <w:color w:val="000000" w:themeColor="text1"/>
          <w:sz w:val="28"/>
          <w:szCs w:val="28"/>
        </w:rPr>
        <w:t>контейнеризированных</w:t>
      </w:r>
      <w:proofErr w:type="spellEnd"/>
      <w:r w:rsidRPr="00676215">
        <w:rPr>
          <w:color w:val="000000" w:themeColor="text1"/>
          <w:sz w:val="28"/>
          <w:szCs w:val="28"/>
        </w:rPr>
        <w:t xml:space="preserve"> процессов, входя</w:t>
      </w:r>
      <w:r w:rsidR="00A764DB" w:rsidRPr="00676215">
        <w:rPr>
          <w:color w:val="000000" w:themeColor="text1"/>
          <w:sz w:val="28"/>
          <w:szCs w:val="28"/>
        </w:rPr>
        <w:t xml:space="preserve">щих в один проект, удобно использовать </w:t>
      </w:r>
      <w:r w:rsidR="00A764DB" w:rsidRPr="00676215">
        <w:rPr>
          <w:color w:val="000000" w:themeColor="text1"/>
          <w:sz w:val="28"/>
          <w:szCs w:val="28"/>
          <w:lang w:val="en-US"/>
        </w:rPr>
        <w:t>Docker</w:t>
      </w:r>
      <w:r w:rsidR="00A764DB" w:rsidRPr="00676215">
        <w:rPr>
          <w:color w:val="000000" w:themeColor="text1"/>
          <w:sz w:val="28"/>
          <w:szCs w:val="28"/>
        </w:rPr>
        <w:t xml:space="preserve"> </w:t>
      </w:r>
      <w:r w:rsidR="00A764DB" w:rsidRPr="00676215">
        <w:rPr>
          <w:color w:val="000000" w:themeColor="text1"/>
          <w:sz w:val="28"/>
          <w:szCs w:val="28"/>
          <w:lang w:val="en-US"/>
        </w:rPr>
        <w:t>Compose</w:t>
      </w:r>
      <w:r w:rsidR="00A764DB" w:rsidRPr="00676215">
        <w:rPr>
          <w:color w:val="000000" w:themeColor="text1"/>
          <w:sz w:val="28"/>
          <w:szCs w:val="28"/>
        </w:rPr>
        <w:t xml:space="preserve">, инструментальное средство </w:t>
      </w:r>
      <w:r w:rsidR="00A764DB" w:rsidRPr="00676215">
        <w:rPr>
          <w:color w:val="000000" w:themeColor="text1"/>
          <w:sz w:val="28"/>
          <w:szCs w:val="28"/>
          <w:lang w:val="en-US"/>
        </w:rPr>
        <w:t>Docker</w:t>
      </w:r>
      <w:r w:rsidR="00A764DB" w:rsidRPr="00676215">
        <w:rPr>
          <w:color w:val="000000" w:themeColor="text1"/>
          <w:sz w:val="28"/>
          <w:szCs w:val="28"/>
        </w:rPr>
        <w:t>, позволяющее с помощью одной команды запускать множество сервисов.</w:t>
      </w:r>
      <w:r w:rsidR="00676215">
        <w:rPr>
          <w:color w:val="000000" w:themeColor="text1"/>
          <w:sz w:val="28"/>
          <w:szCs w:val="28"/>
        </w:rPr>
        <w:t xml:space="preserve"> Файл </w:t>
      </w:r>
      <w:r w:rsidR="00676215">
        <w:rPr>
          <w:color w:val="000000" w:themeColor="text1"/>
          <w:sz w:val="28"/>
          <w:szCs w:val="28"/>
          <w:lang w:val="en-US"/>
        </w:rPr>
        <w:t>docker</w:t>
      </w:r>
      <w:r w:rsidR="00676215" w:rsidRPr="00BB539F">
        <w:rPr>
          <w:color w:val="000000" w:themeColor="text1"/>
          <w:sz w:val="28"/>
          <w:szCs w:val="28"/>
        </w:rPr>
        <w:t>-</w:t>
      </w:r>
      <w:r w:rsidR="00676215">
        <w:rPr>
          <w:color w:val="000000" w:themeColor="text1"/>
          <w:sz w:val="28"/>
          <w:szCs w:val="28"/>
          <w:lang w:val="en-US"/>
        </w:rPr>
        <w:t>compose</w:t>
      </w:r>
      <w:r w:rsidR="00676215" w:rsidRPr="00BB539F">
        <w:rPr>
          <w:color w:val="000000" w:themeColor="text1"/>
          <w:sz w:val="28"/>
          <w:szCs w:val="28"/>
        </w:rPr>
        <w:t>.</w:t>
      </w:r>
      <w:proofErr w:type="spellStart"/>
      <w:r w:rsidR="00BB539F">
        <w:rPr>
          <w:color w:val="000000" w:themeColor="text1"/>
          <w:sz w:val="28"/>
          <w:szCs w:val="28"/>
          <w:lang w:val="en-US"/>
        </w:rPr>
        <w:t>yml</w:t>
      </w:r>
      <w:proofErr w:type="spellEnd"/>
      <w:r w:rsidR="00BB539F" w:rsidRPr="00BB539F">
        <w:rPr>
          <w:color w:val="000000" w:themeColor="text1"/>
          <w:sz w:val="28"/>
          <w:szCs w:val="28"/>
        </w:rPr>
        <w:t xml:space="preserve"> </w:t>
      </w:r>
      <w:r w:rsidR="00BB539F">
        <w:rPr>
          <w:color w:val="000000" w:themeColor="text1"/>
          <w:sz w:val="28"/>
          <w:szCs w:val="28"/>
        </w:rPr>
        <w:t xml:space="preserve">содержит инструкции для запуска и настройки этих сервисов. В настоящей работе настраиваются и запускаются два сервиса – </w:t>
      </w:r>
      <w:proofErr w:type="spellStart"/>
      <w:r w:rsidR="00BB539F">
        <w:rPr>
          <w:color w:val="000000" w:themeColor="text1"/>
          <w:sz w:val="28"/>
          <w:szCs w:val="28"/>
          <w:lang w:val="en-US"/>
        </w:rPr>
        <w:t>HAproxy</w:t>
      </w:r>
      <w:proofErr w:type="spellEnd"/>
      <w:r w:rsidR="00BB539F">
        <w:rPr>
          <w:color w:val="000000" w:themeColor="text1"/>
          <w:sz w:val="28"/>
          <w:szCs w:val="28"/>
        </w:rPr>
        <w:t>, отвевающий за горизонтальное масштабирование приложения</w:t>
      </w:r>
      <w:r w:rsidR="00040BA0">
        <w:rPr>
          <w:color w:val="000000" w:themeColor="text1"/>
          <w:sz w:val="28"/>
          <w:szCs w:val="28"/>
        </w:rPr>
        <w:t>,</w:t>
      </w:r>
      <w:r w:rsidR="00BB539F">
        <w:rPr>
          <w:color w:val="000000" w:themeColor="text1"/>
          <w:sz w:val="28"/>
          <w:szCs w:val="28"/>
        </w:rPr>
        <w:t xml:space="preserve"> и супервизор</w:t>
      </w:r>
      <w:r w:rsidR="00040BA0">
        <w:rPr>
          <w:color w:val="000000" w:themeColor="text1"/>
          <w:sz w:val="28"/>
          <w:szCs w:val="28"/>
        </w:rPr>
        <w:t xml:space="preserve">, приложение, запускающее </w:t>
      </w:r>
      <w:r w:rsidR="00040BA0">
        <w:rPr>
          <w:color w:val="000000" w:themeColor="text1"/>
          <w:sz w:val="28"/>
          <w:szCs w:val="28"/>
          <w:lang w:val="en-US"/>
        </w:rPr>
        <w:t>MQTT</w:t>
      </w:r>
      <w:r w:rsidR="00040BA0">
        <w:rPr>
          <w:color w:val="000000" w:themeColor="text1"/>
          <w:sz w:val="28"/>
          <w:szCs w:val="28"/>
        </w:rPr>
        <w:t xml:space="preserve">-брокер и серверную часть </w:t>
      </w:r>
      <w:proofErr w:type="gramStart"/>
      <w:r w:rsidR="00040BA0">
        <w:rPr>
          <w:color w:val="000000" w:themeColor="text1"/>
          <w:sz w:val="28"/>
          <w:szCs w:val="28"/>
        </w:rPr>
        <w:t>платформы</w:t>
      </w:r>
      <w:r w:rsidR="00B855C2" w:rsidRPr="00B855C2">
        <w:rPr>
          <w:color w:val="000000" w:themeColor="text1"/>
          <w:sz w:val="28"/>
          <w:szCs w:val="28"/>
        </w:rPr>
        <w:t>[</w:t>
      </w:r>
      <w:proofErr w:type="gramEnd"/>
      <w:r w:rsidR="00B855C2">
        <w:rPr>
          <w:color w:val="000000" w:themeColor="text1"/>
          <w:sz w:val="28"/>
          <w:szCs w:val="28"/>
        </w:rPr>
        <w:t>Рис.</w:t>
      </w:r>
      <w:r w:rsidR="003E526A">
        <w:rPr>
          <w:color w:val="000000" w:themeColor="text1"/>
          <w:sz w:val="28"/>
          <w:szCs w:val="28"/>
        </w:rPr>
        <w:t>6</w:t>
      </w:r>
      <w:r w:rsidR="00B855C2" w:rsidRPr="00B855C2">
        <w:rPr>
          <w:color w:val="000000" w:themeColor="text1"/>
          <w:sz w:val="28"/>
          <w:szCs w:val="28"/>
        </w:rPr>
        <w:t>]</w:t>
      </w:r>
      <w:r w:rsidR="00040BA0">
        <w:rPr>
          <w:color w:val="000000" w:themeColor="text1"/>
          <w:sz w:val="28"/>
          <w:szCs w:val="28"/>
        </w:rPr>
        <w:t>.</w:t>
      </w:r>
    </w:p>
    <w:p w14:paraId="1BB05BC1" w14:textId="77777777" w:rsidR="00040BA0" w:rsidRDefault="00040BA0" w:rsidP="005F2B9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Запуск приложения происходит с помощью команды</w:t>
      </w:r>
      <w:r w:rsidRPr="00040BA0">
        <w:rPr>
          <w:color w:val="000000" w:themeColor="text1"/>
          <w:sz w:val="28"/>
          <w:szCs w:val="28"/>
        </w:rPr>
        <w:t>:</w:t>
      </w:r>
    </w:p>
    <w:p w14:paraId="57BCB3D5" w14:textId="77777777" w:rsidR="00040BA0" w:rsidRDefault="00040BA0" w:rsidP="00040BA0">
      <w:pPr>
        <w:pStyle w:val="a3"/>
        <w:numPr>
          <w:ilvl w:val="0"/>
          <w:numId w:val="16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docker-compose up – scale iomt01=3</w:t>
      </w:r>
    </w:p>
    <w:p w14:paraId="7D4BDF79" w14:textId="7DE7B04D" w:rsidR="005F5BB2" w:rsidRPr="005F5BB2" w:rsidRDefault="005F5BB2" w:rsidP="005F5BB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Здесь число</w:t>
      </w:r>
      <w:r w:rsidR="00A068CB">
        <w:rPr>
          <w:color w:val="000000" w:themeColor="text1"/>
          <w:sz w:val="28"/>
          <w:szCs w:val="28"/>
        </w:rPr>
        <w:t>-параметр</w:t>
      </w:r>
      <w:r>
        <w:rPr>
          <w:color w:val="000000" w:themeColor="text1"/>
          <w:sz w:val="28"/>
          <w:szCs w:val="28"/>
        </w:rPr>
        <w:t xml:space="preserve"> показывает количество копий супервизора, под контролем которого запускается брокер </w:t>
      </w:r>
      <w:r>
        <w:rPr>
          <w:color w:val="000000" w:themeColor="text1"/>
          <w:sz w:val="28"/>
          <w:szCs w:val="28"/>
          <w:lang w:val="en-US"/>
        </w:rPr>
        <w:t>MQTT</w:t>
      </w:r>
      <w:r w:rsidRPr="005F5BB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 серверная часть платформы.</w:t>
      </w:r>
    </w:p>
    <w:p w14:paraId="62C910C7" w14:textId="77777777" w:rsidR="000573D8" w:rsidRPr="00440EDC" w:rsidRDefault="000573D8" w:rsidP="005F2B94">
      <w:pPr>
        <w:rPr>
          <w:color w:val="FF0000"/>
        </w:rPr>
      </w:pPr>
      <w:r w:rsidRPr="000573D8">
        <w:rPr>
          <w:noProof/>
          <w:color w:val="FF0000"/>
          <w:lang w:eastAsia="ru-RU"/>
        </w:rPr>
        <w:lastRenderedPageBreak/>
        <w:drawing>
          <wp:inline distT="0" distB="0" distL="0" distR="0" wp14:anchorId="6335F0F3" wp14:editId="2769904B">
            <wp:extent cx="5940425" cy="4823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8AD1" w14:textId="77777777" w:rsidR="00EC6ADB" w:rsidRPr="005328F4" w:rsidRDefault="00EC6ADB" w:rsidP="005F2B94"/>
    <w:p w14:paraId="41FB5CAD" w14:textId="72996921" w:rsidR="00EC6ADB" w:rsidRPr="00363FD3" w:rsidRDefault="00676215" w:rsidP="005F2B94">
      <w:pPr>
        <w:rPr>
          <w:sz w:val="28"/>
          <w:szCs w:val="28"/>
        </w:rPr>
      </w:pPr>
      <w:r w:rsidRPr="00676215">
        <w:rPr>
          <w:sz w:val="28"/>
          <w:szCs w:val="28"/>
        </w:rPr>
        <w:t>Рис.</w:t>
      </w:r>
      <w:r w:rsidR="003E526A">
        <w:rPr>
          <w:sz w:val="28"/>
          <w:szCs w:val="28"/>
        </w:rPr>
        <w:t>6</w:t>
      </w:r>
      <w:r w:rsidRPr="00676215">
        <w:rPr>
          <w:sz w:val="28"/>
          <w:szCs w:val="28"/>
        </w:rPr>
        <w:t xml:space="preserve"> Запуск приложения с помощью </w:t>
      </w:r>
      <w:r w:rsidRPr="00676215">
        <w:rPr>
          <w:sz w:val="28"/>
          <w:szCs w:val="28"/>
          <w:lang w:val="en-US"/>
        </w:rPr>
        <w:t>Docker</w:t>
      </w:r>
      <w:r w:rsidRPr="00676215">
        <w:rPr>
          <w:sz w:val="28"/>
          <w:szCs w:val="28"/>
        </w:rPr>
        <w:t xml:space="preserve"> </w:t>
      </w:r>
      <w:r w:rsidRPr="00676215">
        <w:rPr>
          <w:sz w:val="28"/>
          <w:szCs w:val="28"/>
          <w:lang w:val="en-US"/>
        </w:rPr>
        <w:t>Compose</w:t>
      </w:r>
    </w:p>
    <w:p w14:paraId="2CDF972C" w14:textId="5BCFA03E" w:rsidR="007220AD" w:rsidRPr="00363FD3" w:rsidRDefault="007220AD" w:rsidP="007220AD">
      <w:pPr>
        <w:rPr>
          <w:color w:val="000000" w:themeColor="text1"/>
          <w:sz w:val="32"/>
          <w:szCs w:val="32"/>
        </w:rPr>
      </w:pPr>
      <w:r w:rsidRPr="00AE5057">
        <w:rPr>
          <w:color w:val="000000" w:themeColor="text1"/>
          <w:sz w:val="32"/>
          <w:szCs w:val="32"/>
        </w:rPr>
        <w:t>4.2.</w:t>
      </w:r>
      <w:r>
        <w:rPr>
          <w:color w:val="000000" w:themeColor="text1"/>
          <w:sz w:val="32"/>
          <w:szCs w:val="32"/>
        </w:rPr>
        <w:t xml:space="preserve">6. </w:t>
      </w:r>
      <w:proofErr w:type="spellStart"/>
      <w:r w:rsidR="001C400C">
        <w:rPr>
          <w:color w:val="000000" w:themeColor="text1"/>
          <w:sz w:val="32"/>
          <w:szCs w:val="32"/>
          <w:lang w:val="en-US"/>
        </w:rPr>
        <w:t>Dockerfile</w:t>
      </w:r>
      <w:proofErr w:type="spellEnd"/>
    </w:p>
    <w:p w14:paraId="18B73EF7" w14:textId="77777777" w:rsidR="007220AD" w:rsidRPr="00676215" w:rsidRDefault="007220AD" w:rsidP="007220AD">
      <w:pPr>
        <w:rPr>
          <w:color w:val="000000" w:themeColor="text1"/>
          <w:sz w:val="28"/>
          <w:szCs w:val="28"/>
        </w:rPr>
      </w:pPr>
      <w:r w:rsidRPr="00676215">
        <w:rPr>
          <w:color w:val="000000" w:themeColor="text1"/>
          <w:sz w:val="28"/>
          <w:szCs w:val="28"/>
        </w:rPr>
        <w:t xml:space="preserve">Помимо основной задачи данной работы – масштабирования, контейнеры использованы для упрощения запуска приложения с помощью возможности упаковывать не только само приложение, но и его среду запуска. </w:t>
      </w:r>
    </w:p>
    <w:p w14:paraId="48F75B41" w14:textId="07A7C8E1" w:rsidR="007220AD" w:rsidRPr="00363FD3" w:rsidRDefault="007220AD" w:rsidP="007220AD">
      <w:pPr>
        <w:rPr>
          <w:color w:val="000000" w:themeColor="text1"/>
          <w:sz w:val="28"/>
          <w:szCs w:val="28"/>
        </w:rPr>
      </w:pPr>
      <w:proofErr w:type="spellStart"/>
      <w:r w:rsidRPr="00676215">
        <w:rPr>
          <w:color w:val="000000" w:themeColor="text1"/>
          <w:sz w:val="28"/>
          <w:szCs w:val="28"/>
          <w:lang w:val="en-US"/>
        </w:rPr>
        <w:t>Dockerfile</w:t>
      </w:r>
      <w:proofErr w:type="spellEnd"/>
      <w:r w:rsidRPr="00676215">
        <w:rPr>
          <w:color w:val="000000" w:themeColor="text1"/>
          <w:sz w:val="28"/>
          <w:szCs w:val="28"/>
        </w:rPr>
        <w:t xml:space="preserve"> –текстовый файл, в котором содержится список команд </w:t>
      </w:r>
      <w:r w:rsidRPr="00676215">
        <w:rPr>
          <w:color w:val="000000" w:themeColor="text1"/>
          <w:sz w:val="28"/>
          <w:szCs w:val="28"/>
          <w:lang w:val="en-US"/>
        </w:rPr>
        <w:t>Docker</w:t>
      </w:r>
      <w:r w:rsidRPr="00676215">
        <w:rPr>
          <w:color w:val="000000" w:themeColor="text1"/>
          <w:sz w:val="28"/>
          <w:szCs w:val="28"/>
        </w:rPr>
        <w:t>-клиента. Ниже</w:t>
      </w:r>
      <w:r w:rsidRPr="00363FD3">
        <w:rPr>
          <w:color w:val="000000" w:themeColor="text1"/>
          <w:sz w:val="28"/>
          <w:szCs w:val="28"/>
        </w:rPr>
        <w:t xml:space="preserve"> </w:t>
      </w:r>
      <w:r w:rsidRPr="00676215">
        <w:rPr>
          <w:color w:val="000000" w:themeColor="text1"/>
          <w:sz w:val="28"/>
          <w:szCs w:val="28"/>
        </w:rPr>
        <w:t>приведён</w:t>
      </w:r>
      <w:r w:rsidRPr="00363FD3">
        <w:rPr>
          <w:color w:val="000000" w:themeColor="text1"/>
          <w:sz w:val="28"/>
          <w:szCs w:val="28"/>
        </w:rPr>
        <w:t xml:space="preserve"> </w:t>
      </w:r>
      <w:r w:rsidRPr="00676215">
        <w:rPr>
          <w:color w:val="000000" w:themeColor="text1"/>
          <w:sz w:val="28"/>
          <w:szCs w:val="28"/>
        </w:rPr>
        <w:t>пример</w:t>
      </w:r>
      <w:r w:rsidRPr="00363FD3">
        <w:rPr>
          <w:color w:val="000000" w:themeColor="text1"/>
          <w:sz w:val="28"/>
          <w:szCs w:val="28"/>
        </w:rPr>
        <w:t xml:space="preserve"> </w:t>
      </w:r>
      <w:r w:rsidRPr="00676215">
        <w:rPr>
          <w:color w:val="000000" w:themeColor="text1"/>
          <w:sz w:val="28"/>
          <w:szCs w:val="28"/>
        </w:rPr>
        <w:t>структуры</w:t>
      </w:r>
      <w:r w:rsidRPr="00363FD3">
        <w:rPr>
          <w:color w:val="000000" w:themeColor="text1"/>
          <w:sz w:val="28"/>
          <w:szCs w:val="28"/>
        </w:rPr>
        <w:t xml:space="preserve"> </w:t>
      </w:r>
      <w:proofErr w:type="spellStart"/>
      <w:r w:rsidRPr="00676215">
        <w:rPr>
          <w:color w:val="000000" w:themeColor="text1"/>
          <w:sz w:val="28"/>
          <w:szCs w:val="28"/>
          <w:lang w:val="en-US"/>
        </w:rPr>
        <w:t>Dockerfile</w:t>
      </w:r>
      <w:proofErr w:type="spellEnd"/>
      <w:r w:rsidR="00A068CB">
        <w:rPr>
          <w:color w:val="000000" w:themeColor="text1"/>
          <w:sz w:val="28"/>
          <w:szCs w:val="28"/>
        </w:rPr>
        <w:t xml:space="preserve"> для серверной части платформы</w:t>
      </w:r>
      <w:r w:rsidRPr="00363FD3">
        <w:rPr>
          <w:color w:val="000000" w:themeColor="text1"/>
          <w:sz w:val="28"/>
          <w:szCs w:val="28"/>
        </w:rPr>
        <w:t>:</w:t>
      </w:r>
    </w:p>
    <w:p w14:paraId="54749811" w14:textId="77777777" w:rsidR="007220AD" w:rsidRPr="00363FD3" w:rsidRDefault="007220AD" w:rsidP="007220AD">
      <w:pPr>
        <w:ind w:firstLine="426"/>
        <w:rPr>
          <w:color w:val="000000" w:themeColor="text1"/>
          <w:sz w:val="28"/>
          <w:szCs w:val="28"/>
        </w:rPr>
      </w:pPr>
      <w:r w:rsidRPr="00676215">
        <w:rPr>
          <w:color w:val="000000" w:themeColor="text1"/>
          <w:sz w:val="28"/>
          <w:szCs w:val="28"/>
          <w:lang w:val="en-US"/>
        </w:rPr>
        <w:t>FROM</w:t>
      </w:r>
      <w:r w:rsidRPr="00363FD3">
        <w:rPr>
          <w:color w:val="000000" w:themeColor="text1"/>
          <w:sz w:val="28"/>
          <w:szCs w:val="28"/>
        </w:rPr>
        <w:t xml:space="preserve"> </w:t>
      </w:r>
      <w:r w:rsidRPr="00676215">
        <w:rPr>
          <w:color w:val="000000" w:themeColor="text1"/>
          <w:sz w:val="28"/>
          <w:szCs w:val="28"/>
          <w:lang w:val="en-US"/>
        </w:rPr>
        <w:t>ubuntu</w:t>
      </w:r>
      <w:r w:rsidRPr="00363FD3">
        <w:rPr>
          <w:color w:val="000000" w:themeColor="text1"/>
          <w:sz w:val="28"/>
          <w:szCs w:val="28"/>
        </w:rPr>
        <w:t>:18.04</w:t>
      </w:r>
    </w:p>
    <w:p w14:paraId="17FA9AA5" w14:textId="77777777" w:rsidR="007220AD" w:rsidRPr="00676215" w:rsidRDefault="007220AD" w:rsidP="007220AD">
      <w:pPr>
        <w:ind w:firstLine="426"/>
        <w:rPr>
          <w:color w:val="000000" w:themeColor="text1"/>
          <w:sz w:val="28"/>
          <w:szCs w:val="28"/>
          <w:lang w:val="en-US"/>
        </w:rPr>
      </w:pPr>
      <w:r w:rsidRPr="00676215">
        <w:rPr>
          <w:color w:val="000000" w:themeColor="text1"/>
          <w:sz w:val="28"/>
          <w:szCs w:val="28"/>
          <w:lang w:val="en-US"/>
        </w:rPr>
        <w:t xml:space="preserve">RUN apt-get update &amp;&amp; apt-get install -y build-essential </w:t>
      </w:r>
      <w:proofErr w:type="spellStart"/>
      <w:r w:rsidRPr="00676215">
        <w:rPr>
          <w:color w:val="000000" w:themeColor="text1"/>
          <w:sz w:val="28"/>
          <w:szCs w:val="28"/>
          <w:lang w:val="en-US"/>
        </w:rPr>
        <w:t>libssl</w:t>
      </w:r>
      <w:proofErr w:type="spellEnd"/>
      <w:r w:rsidRPr="00676215">
        <w:rPr>
          <w:color w:val="000000" w:themeColor="text1"/>
          <w:sz w:val="28"/>
          <w:szCs w:val="28"/>
          <w:lang w:val="en-US"/>
        </w:rPr>
        <w:t xml:space="preserve">-dev python3-dev </w:t>
      </w:r>
      <w:proofErr w:type="spellStart"/>
      <w:r w:rsidRPr="00676215">
        <w:rPr>
          <w:color w:val="000000" w:themeColor="text1"/>
          <w:sz w:val="28"/>
          <w:szCs w:val="28"/>
          <w:lang w:val="en-US"/>
        </w:rPr>
        <w:t>rustc</w:t>
      </w:r>
      <w:proofErr w:type="spellEnd"/>
      <w:r w:rsidRPr="0067621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76215">
        <w:rPr>
          <w:color w:val="000000" w:themeColor="text1"/>
          <w:sz w:val="28"/>
          <w:szCs w:val="28"/>
          <w:lang w:val="en-US"/>
        </w:rPr>
        <w:t>libffi</w:t>
      </w:r>
      <w:proofErr w:type="spellEnd"/>
      <w:r w:rsidRPr="00676215">
        <w:rPr>
          <w:color w:val="000000" w:themeColor="text1"/>
          <w:sz w:val="28"/>
          <w:szCs w:val="28"/>
          <w:lang w:val="en-US"/>
        </w:rPr>
        <w:t>-dev</w:t>
      </w:r>
    </w:p>
    <w:p w14:paraId="040B76F3" w14:textId="77777777" w:rsidR="007220AD" w:rsidRPr="00676215" w:rsidRDefault="007220AD" w:rsidP="007220AD">
      <w:pPr>
        <w:ind w:firstLine="426"/>
        <w:rPr>
          <w:color w:val="000000" w:themeColor="text1"/>
          <w:sz w:val="28"/>
          <w:szCs w:val="28"/>
          <w:lang w:val="en-US"/>
        </w:rPr>
      </w:pPr>
      <w:r w:rsidRPr="00676215">
        <w:rPr>
          <w:color w:val="000000" w:themeColor="text1"/>
          <w:sz w:val="28"/>
          <w:szCs w:val="28"/>
          <w:lang w:val="en-US"/>
        </w:rPr>
        <w:t>RUN apt-get install -y python3-pip</w:t>
      </w:r>
    </w:p>
    <w:p w14:paraId="46DEF4EF" w14:textId="77777777" w:rsidR="007220AD" w:rsidRPr="00676215" w:rsidRDefault="007220AD" w:rsidP="007220AD">
      <w:pPr>
        <w:ind w:firstLine="426"/>
        <w:rPr>
          <w:color w:val="000000" w:themeColor="text1"/>
          <w:sz w:val="28"/>
          <w:szCs w:val="28"/>
          <w:lang w:val="en-US"/>
        </w:rPr>
      </w:pPr>
      <w:r w:rsidRPr="00676215">
        <w:rPr>
          <w:color w:val="000000" w:themeColor="text1"/>
          <w:sz w:val="28"/>
          <w:szCs w:val="28"/>
          <w:lang w:val="en-US"/>
        </w:rPr>
        <w:t>COPY requirements.txt /</w:t>
      </w:r>
      <w:proofErr w:type="spellStart"/>
      <w:r w:rsidRPr="00676215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676215">
        <w:rPr>
          <w:color w:val="000000" w:themeColor="text1"/>
          <w:sz w:val="28"/>
          <w:szCs w:val="28"/>
          <w:lang w:val="en-US"/>
        </w:rPr>
        <w:t>/requirements.txt</w:t>
      </w:r>
    </w:p>
    <w:p w14:paraId="7267588D" w14:textId="77777777" w:rsidR="007220AD" w:rsidRPr="00676215" w:rsidRDefault="007220AD" w:rsidP="007220AD">
      <w:pPr>
        <w:ind w:firstLine="426"/>
        <w:rPr>
          <w:color w:val="000000" w:themeColor="text1"/>
          <w:sz w:val="28"/>
          <w:szCs w:val="28"/>
          <w:lang w:val="en-US"/>
        </w:rPr>
      </w:pPr>
      <w:r w:rsidRPr="00676215">
        <w:rPr>
          <w:color w:val="000000" w:themeColor="text1"/>
          <w:sz w:val="28"/>
          <w:szCs w:val="28"/>
          <w:lang w:val="en-US"/>
        </w:rPr>
        <w:lastRenderedPageBreak/>
        <w:t>RUN pip3 install --no-cache-</w:t>
      </w:r>
      <w:proofErr w:type="spellStart"/>
      <w:r w:rsidRPr="00676215">
        <w:rPr>
          <w:color w:val="000000" w:themeColor="text1"/>
          <w:sz w:val="28"/>
          <w:szCs w:val="28"/>
          <w:lang w:val="en-US"/>
        </w:rPr>
        <w:t>dir</w:t>
      </w:r>
      <w:proofErr w:type="spellEnd"/>
      <w:r w:rsidRPr="00676215">
        <w:rPr>
          <w:color w:val="000000" w:themeColor="text1"/>
          <w:sz w:val="28"/>
          <w:szCs w:val="28"/>
          <w:lang w:val="en-US"/>
        </w:rPr>
        <w:t xml:space="preserve"> -r /</w:t>
      </w:r>
      <w:proofErr w:type="spellStart"/>
      <w:r w:rsidRPr="00676215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676215">
        <w:rPr>
          <w:color w:val="000000" w:themeColor="text1"/>
          <w:sz w:val="28"/>
          <w:szCs w:val="28"/>
          <w:lang w:val="en-US"/>
        </w:rPr>
        <w:t>/requirements.txt</w:t>
      </w:r>
    </w:p>
    <w:p w14:paraId="01BD105D" w14:textId="77777777" w:rsidR="007220AD" w:rsidRPr="00676215" w:rsidRDefault="007220AD" w:rsidP="007220AD">
      <w:pPr>
        <w:ind w:firstLine="426"/>
        <w:rPr>
          <w:color w:val="000000" w:themeColor="text1"/>
          <w:sz w:val="28"/>
          <w:szCs w:val="28"/>
          <w:lang w:val="en-US"/>
        </w:rPr>
      </w:pPr>
      <w:r w:rsidRPr="00676215">
        <w:rPr>
          <w:color w:val="000000" w:themeColor="text1"/>
          <w:sz w:val="28"/>
          <w:szCs w:val="28"/>
          <w:lang w:val="en-US"/>
        </w:rPr>
        <w:t>RUN apt-get install -y supervisor</w:t>
      </w:r>
    </w:p>
    <w:p w14:paraId="4D296C11" w14:textId="77777777" w:rsidR="007220AD" w:rsidRPr="00676215" w:rsidRDefault="007220AD" w:rsidP="007220AD">
      <w:pPr>
        <w:ind w:firstLine="426"/>
        <w:rPr>
          <w:color w:val="000000" w:themeColor="text1"/>
          <w:sz w:val="28"/>
          <w:szCs w:val="28"/>
          <w:lang w:val="en-US"/>
        </w:rPr>
      </w:pPr>
      <w:r w:rsidRPr="00676215">
        <w:rPr>
          <w:color w:val="000000" w:themeColor="text1"/>
          <w:sz w:val="28"/>
          <w:szCs w:val="28"/>
          <w:lang w:val="en-US"/>
        </w:rPr>
        <w:t xml:space="preserve">RUN </w:t>
      </w:r>
      <w:proofErr w:type="spellStart"/>
      <w:r w:rsidRPr="00676215">
        <w:rPr>
          <w:color w:val="000000" w:themeColor="text1"/>
          <w:sz w:val="28"/>
          <w:szCs w:val="28"/>
          <w:lang w:val="en-US"/>
        </w:rPr>
        <w:t>mkdir</w:t>
      </w:r>
      <w:proofErr w:type="spellEnd"/>
      <w:r w:rsidRPr="00676215">
        <w:rPr>
          <w:color w:val="000000" w:themeColor="text1"/>
          <w:sz w:val="28"/>
          <w:szCs w:val="28"/>
          <w:lang w:val="en-US"/>
        </w:rPr>
        <w:t xml:space="preserve"> -</w:t>
      </w:r>
      <w:proofErr w:type="gramStart"/>
      <w:r w:rsidRPr="00676215">
        <w:rPr>
          <w:color w:val="000000" w:themeColor="text1"/>
          <w:sz w:val="28"/>
          <w:szCs w:val="28"/>
          <w:lang w:val="en-US"/>
        </w:rPr>
        <w:t>p  /</w:t>
      </w:r>
      <w:proofErr w:type="gramEnd"/>
      <w:r w:rsidRPr="00676215">
        <w:rPr>
          <w:color w:val="000000" w:themeColor="text1"/>
          <w:sz w:val="28"/>
          <w:szCs w:val="28"/>
          <w:lang w:val="en-US"/>
        </w:rPr>
        <w:t>var/log/supervisor</w:t>
      </w:r>
    </w:p>
    <w:p w14:paraId="4923AF6E" w14:textId="77777777" w:rsidR="007220AD" w:rsidRPr="00676215" w:rsidRDefault="007220AD" w:rsidP="007220AD">
      <w:pPr>
        <w:ind w:firstLine="426"/>
        <w:rPr>
          <w:color w:val="000000" w:themeColor="text1"/>
          <w:sz w:val="28"/>
          <w:szCs w:val="28"/>
          <w:lang w:val="en-US"/>
        </w:rPr>
      </w:pPr>
      <w:r w:rsidRPr="00676215">
        <w:rPr>
          <w:color w:val="000000" w:themeColor="text1"/>
          <w:sz w:val="28"/>
          <w:szCs w:val="28"/>
          <w:lang w:val="en-US"/>
        </w:rPr>
        <w:t xml:space="preserve">COPY </w:t>
      </w:r>
      <w:proofErr w:type="spellStart"/>
      <w:r w:rsidRPr="00676215">
        <w:rPr>
          <w:color w:val="000000" w:themeColor="text1"/>
          <w:sz w:val="28"/>
          <w:szCs w:val="28"/>
          <w:lang w:val="en-US"/>
        </w:rPr>
        <w:t>supervisord.conf</w:t>
      </w:r>
      <w:proofErr w:type="spellEnd"/>
      <w:r w:rsidRPr="00676215">
        <w:rPr>
          <w:color w:val="000000" w:themeColor="text1"/>
          <w:sz w:val="28"/>
          <w:szCs w:val="28"/>
          <w:lang w:val="en-US"/>
        </w:rPr>
        <w:t xml:space="preserve"> /</w:t>
      </w:r>
      <w:proofErr w:type="spellStart"/>
      <w:r w:rsidRPr="00676215">
        <w:rPr>
          <w:color w:val="000000" w:themeColor="text1"/>
          <w:sz w:val="28"/>
          <w:szCs w:val="28"/>
          <w:lang w:val="en-US"/>
        </w:rPr>
        <w:t>etc</w:t>
      </w:r>
      <w:proofErr w:type="spellEnd"/>
      <w:r w:rsidRPr="00676215">
        <w:rPr>
          <w:color w:val="000000" w:themeColor="text1"/>
          <w:sz w:val="28"/>
          <w:szCs w:val="28"/>
          <w:lang w:val="en-US"/>
        </w:rPr>
        <w:t>/supervisor/</w:t>
      </w:r>
      <w:proofErr w:type="spellStart"/>
      <w:r w:rsidRPr="00676215">
        <w:rPr>
          <w:color w:val="000000" w:themeColor="text1"/>
          <w:sz w:val="28"/>
          <w:szCs w:val="28"/>
          <w:lang w:val="en-US"/>
        </w:rPr>
        <w:t>conf.d</w:t>
      </w:r>
      <w:proofErr w:type="spellEnd"/>
      <w:r w:rsidRPr="00676215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676215">
        <w:rPr>
          <w:color w:val="000000" w:themeColor="text1"/>
          <w:sz w:val="28"/>
          <w:szCs w:val="28"/>
          <w:lang w:val="en-US"/>
        </w:rPr>
        <w:t>supervisord.conf</w:t>
      </w:r>
      <w:proofErr w:type="spellEnd"/>
    </w:p>
    <w:p w14:paraId="790DE4FA" w14:textId="77777777" w:rsidR="007220AD" w:rsidRPr="00676215" w:rsidRDefault="007220AD" w:rsidP="007220AD">
      <w:pPr>
        <w:ind w:firstLine="426"/>
        <w:rPr>
          <w:color w:val="000000" w:themeColor="text1"/>
          <w:sz w:val="28"/>
          <w:szCs w:val="28"/>
          <w:lang w:val="en-US"/>
        </w:rPr>
      </w:pPr>
      <w:r w:rsidRPr="00676215">
        <w:rPr>
          <w:color w:val="000000" w:themeColor="text1"/>
          <w:sz w:val="28"/>
          <w:szCs w:val="28"/>
          <w:lang w:val="en-US"/>
        </w:rPr>
        <w:t xml:space="preserve">COPY </w:t>
      </w:r>
      <w:proofErr w:type="spellStart"/>
      <w:r w:rsidRPr="00676215">
        <w:rPr>
          <w:color w:val="000000" w:themeColor="text1"/>
          <w:sz w:val="28"/>
          <w:szCs w:val="28"/>
          <w:lang w:val="en-US"/>
        </w:rPr>
        <w:t>mqtt</w:t>
      </w:r>
      <w:proofErr w:type="spellEnd"/>
      <w:r w:rsidRPr="00676215">
        <w:rPr>
          <w:color w:val="000000" w:themeColor="text1"/>
          <w:sz w:val="28"/>
          <w:szCs w:val="28"/>
          <w:lang w:val="en-US"/>
        </w:rPr>
        <w:t>-daemon /</w:t>
      </w:r>
      <w:proofErr w:type="spellStart"/>
      <w:r w:rsidRPr="00676215">
        <w:rPr>
          <w:color w:val="000000" w:themeColor="text1"/>
          <w:sz w:val="28"/>
          <w:szCs w:val="28"/>
          <w:lang w:val="en-US"/>
        </w:rPr>
        <w:t>iomt</w:t>
      </w:r>
      <w:proofErr w:type="spellEnd"/>
      <w:r w:rsidRPr="00676215">
        <w:rPr>
          <w:color w:val="000000" w:themeColor="text1"/>
          <w:sz w:val="28"/>
          <w:szCs w:val="28"/>
          <w:lang w:val="en-US"/>
        </w:rPr>
        <w:t>-project/</w:t>
      </w:r>
      <w:proofErr w:type="spellStart"/>
      <w:r w:rsidRPr="00676215">
        <w:rPr>
          <w:color w:val="000000" w:themeColor="text1"/>
          <w:sz w:val="28"/>
          <w:szCs w:val="28"/>
          <w:lang w:val="en-US"/>
        </w:rPr>
        <w:t>mqtt</w:t>
      </w:r>
      <w:proofErr w:type="spellEnd"/>
      <w:r w:rsidRPr="00676215">
        <w:rPr>
          <w:color w:val="000000" w:themeColor="text1"/>
          <w:sz w:val="28"/>
          <w:szCs w:val="28"/>
          <w:lang w:val="en-US"/>
        </w:rPr>
        <w:t>-daemon</w:t>
      </w:r>
    </w:p>
    <w:p w14:paraId="251638BE" w14:textId="77777777" w:rsidR="007220AD" w:rsidRPr="00676215" w:rsidRDefault="007220AD" w:rsidP="007220AD">
      <w:pPr>
        <w:ind w:firstLine="426"/>
        <w:rPr>
          <w:color w:val="000000" w:themeColor="text1"/>
          <w:sz w:val="28"/>
          <w:szCs w:val="28"/>
          <w:lang w:val="en-US"/>
        </w:rPr>
      </w:pPr>
      <w:r w:rsidRPr="00676215">
        <w:rPr>
          <w:color w:val="000000" w:themeColor="text1"/>
          <w:sz w:val="28"/>
          <w:szCs w:val="28"/>
          <w:lang w:val="en-US"/>
        </w:rPr>
        <w:t>EXPOSE 5000 1883</w:t>
      </w:r>
    </w:p>
    <w:p w14:paraId="608B967B" w14:textId="77777777" w:rsidR="007220AD" w:rsidRPr="00676215" w:rsidRDefault="007220AD" w:rsidP="007220AD">
      <w:pPr>
        <w:ind w:firstLine="426"/>
        <w:rPr>
          <w:color w:val="000000" w:themeColor="text1"/>
          <w:sz w:val="28"/>
          <w:szCs w:val="28"/>
          <w:lang w:val="en-US"/>
        </w:rPr>
      </w:pPr>
      <w:r w:rsidRPr="00676215">
        <w:rPr>
          <w:color w:val="000000" w:themeColor="text1"/>
          <w:sz w:val="28"/>
          <w:szCs w:val="28"/>
          <w:lang w:val="en-US"/>
        </w:rPr>
        <w:t>CMD ["/</w:t>
      </w:r>
      <w:proofErr w:type="spellStart"/>
      <w:r w:rsidRPr="00676215">
        <w:rPr>
          <w:color w:val="000000" w:themeColor="text1"/>
          <w:sz w:val="28"/>
          <w:szCs w:val="28"/>
          <w:lang w:val="en-US"/>
        </w:rPr>
        <w:t>usr</w:t>
      </w:r>
      <w:proofErr w:type="spellEnd"/>
      <w:r w:rsidRPr="00676215">
        <w:rPr>
          <w:color w:val="000000" w:themeColor="text1"/>
          <w:sz w:val="28"/>
          <w:szCs w:val="28"/>
          <w:lang w:val="en-US"/>
        </w:rPr>
        <w:t>/bin/</w:t>
      </w:r>
      <w:proofErr w:type="spellStart"/>
      <w:r w:rsidRPr="00676215">
        <w:rPr>
          <w:color w:val="000000" w:themeColor="text1"/>
          <w:sz w:val="28"/>
          <w:szCs w:val="28"/>
          <w:lang w:val="en-US"/>
        </w:rPr>
        <w:t>supervisord</w:t>
      </w:r>
      <w:proofErr w:type="spellEnd"/>
      <w:r w:rsidRPr="00676215">
        <w:rPr>
          <w:color w:val="000000" w:themeColor="text1"/>
          <w:sz w:val="28"/>
          <w:szCs w:val="28"/>
          <w:lang w:val="en-US"/>
        </w:rPr>
        <w:t>"]</w:t>
      </w:r>
    </w:p>
    <w:p w14:paraId="692D7017" w14:textId="595ADE5C" w:rsidR="00B855C2" w:rsidRDefault="00B855C2" w:rsidP="00B855C2">
      <w:pPr>
        <w:rPr>
          <w:color w:val="000000" w:themeColor="text1"/>
          <w:sz w:val="32"/>
          <w:szCs w:val="32"/>
        </w:rPr>
      </w:pPr>
      <w:r w:rsidRPr="00A26867">
        <w:rPr>
          <w:color w:val="000000" w:themeColor="text1"/>
          <w:sz w:val="32"/>
          <w:szCs w:val="32"/>
        </w:rPr>
        <w:t>5</w:t>
      </w:r>
      <w:r>
        <w:rPr>
          <w:color w:val="000000" w:themeColor="text1"/>
          <w:sz w:val="32"/>
          <w:szCs w:val="32"/>
        </w:rPr>
        <w:t xml:space="preserve">. Требования к </w:t>
      </w:r>
      <w:commentRangeStart w:id="33"/>
      <w:r>
        <w:rPr>
          <w:color w:val="000000" w:themeColor="text1"/>
          <w:sz w:val="32"/>
          <w:szCs w:val="32"/>
        </w:rPr>
        <w:t>эксперименту</w:t>
      </w:r>
      <w:commentRangeEnd w:id="33"/>
      <w:r w:rsidR="00E059B8">
        <w:rPr>
          <w:rStyle w:val="a7"/>
        </w:rPr>
        <w:commentReference w:id="33"/>
      </w:r>
    </w:p>
    <w:p w14:paraId="49A8BB7C" w14:textId="468579FC" w:rsidR="00B855C2" w:rsidRDefault="004A31E2" w:rsidP="005F5BB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предыдущих главах была </w:t>
      </w:r>
      <w:commentRangeStart w:id="34"/>
      <w:r>
        <w:rPr>
          <w:color w:val="000000" w:themeColor="text1"/>
          <w:sz w:val="28"/>
          <w:szCs w:val="28"/>
        </w:rPr>
        <w:t>продемонстрирована</w:t>
      </w:r>
      <w:commentRangeEnd w:id="34"/>
      <w:r w:rsidR="00E059B8">
        <w:rPr>
          <w:rStyle w:val="a7"/>
        </w:rPr>
        <w:commentReference w:id="34"/>
      </w:r>
      <w:r>
        <w:rPr>
          <w:color w:val="000000" w:themeColor="text1"/>
          <w:sz w:val="28"/>
          <w:szCs w:val="28"/>
        </w:rPr>
        <w:t xml:space="preserve"> схема работы масштабируемой серверной платформы, однако было бы нагляднее показать все преимущества контейнеризации с помощью эксперимента. </w:t>
      </w:r>
      <w:r w:rsidR="00AE6F82">
        <w:rPr>
          <w:color w:val="000000" w:themeColor="text1"/>
          <w:sz w:val="28"/>
          <w:szCs w:val="28"/>
        </w:rPr>
        <w:t xml:space="preserve">Будет сравниваться производительность </w:t>
      </w:r>
      <w:proofErr w:type="spellStart"/>
      <w:r w:rsidR="00AE6F82">
        <w:rPr>
          <w:color w:val="000000" w:themeColor="text1"/>
          <w:sz w:val="28"/>
          <w:szCs w:val="28"/>
        </w:rPr>
        <w:t>масшатбируемой</w:t>
      </w:r>
      <w:proofErr w:type="spellEnd"/>
      <w:r w:rsidR="00AE6F82">
        <w:rPr>
          <w:color w:val="000000" w:themeColor="text1"/>
          <w:sz w:val="28"/>
          <w:szCs w:val="28"/>
        </w:rPr>
        <w:t xml:space="preserve"> серверной части платформы и </w:t>
      </w:r>
      <w:proofErr w:type="spellStart"/>
      <w:r w:rsidR="00AE6F82">
        <w:rPr>
          <w:color w:val="000000" w:themeColor="text1"/>
          <w:sz w:val="28"/>
          <w:szCs w:val="28"/>
        </w:rPr>
        <w:t>немасштабируемой</w:t>
      </w:r>
      <w:proofErr w:type="spellEnd"/>
      <w:r w:rsidR="00AE6F82">
        <w:rPr>
          <w:color w:val="000000" w:themeColor="text1"/>
          <w:sz w:val="28"/>
          <w:szCs w:val="28"/>
        </w:rPr>
        <w:t>.</w:t>
      </w:r>
    </w:p>
    <w:p w14:paraId="09A58713" w14:textId="3E4D5901" w:rsidR="00AE6F82" w:rsidRDefault="00AE6F82" w:rsidP="005F5BB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Запустим определённое количество клиентов сначала с </w:t>
      </w:r>
      <w:proofErr w:type="spellStart"/>
      <w:r>
        <w:rPr>
          <w:color w:val="000000" w:themeColor="text1"/>
          <w:sz w:val="28"/>
          <w:szCs w:val="28"/>
        </w:rPr>
        <w:t>немасштабируемой</w:t>
      </w:r>
      <w:proofErr w:type="spellEnd"/>
      <w:r>
        <w:rPr>
          <w:color w:val="000000" w:themeColor="text1"/>
          <w:sz w:val="28"/>
          <w:szCs w:val="28"/>
        </w:rPr>
        <w:t xml:space="preserve"> серверной частью, будем увеличивать число клиентов, пока через определённый момент времени не будут начинаться проблемы с производительностью, такие как</w:t>
      </w:r>
      <w:r w:rsidRPr="00AE6F82">
        <w:rPr>
          <w:color w:val="000000" w:themeColor="text1"/>
          <w:sz w:val="28"/>
          <w:szCs w:val="28"/>
        </w:rPr>
        <w:t>:</w:t>
      </w:r>
    </w:p>
    <w:p w14:paraId="556F6FEE" w14:textId="7D57CC0E" w:rsidR="00AE6F82" w:rsidRDefault="00AE6F82" w:rsidP="00AE6F82">
      <w:pPr>
        <w:pStyle w:val="a3"/>
        <w:numPr>
          <w:ilvl w:val="0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потеря данных</w:t>
      </w:r>
    </w:p>
    <w:p w14:paraId="2C3C1E96" w14:textId="2A45FEC4" w:rsidR="00AE6F82" w:rsidRDefault="00AE6F82" w:rsidP="00AE6F82">
      <w:pPr>
        <w:pStyle w:val="a3"/>
        <w:numPr>
          <w:ilvl w:val="0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медленная работа</w:t>
      </w:r>
    </w:p>
    <w:p w14:paraId="5A4B7021" w14:textId="755BA595" w:rsidR="00AE6F82" w:rsidRDefault="00AE6F82" w:rsidP="00AE6F82">
      <w:pPr>
        <w:pStyle w:val="a3"/>
        <w:numPr>
          <w:ilvl w:val="0"/>
          <w:numId w:val="1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накопление топиков</w:t>
      </w:r>
    </w:p>
    <w:p w14:paraId="66270D4C" w14:textId="5C030776" w:rsidR="00AE6F82" w:rsidRPr="00AE6F82" w:rsidRDefault="00AE6F82" w:rsidP="00AE6F8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Затем проведём аналогичный запуск уже масштабируемой серверной части платформы с тем же количеством клиентов</w:t>
      </w:r>
      <w:r w:rsidR="00F75128">
        <w:rPr>
          <w:color w:val="000000" w:themeColor="text1"/>
          <w:sz w:val="28"/>
          <w:szCs w:val="28"/>
        </w:rPr>
        <w:t xml:space="preserve">, что и в последнем эксперименте с </w:t>
      </w:r>
      <w:proofErr w:type="spellStart"/>
      <w:r w:rsidR="00F75128">
        <w:rPr>
          <w:color w:val="000000" w:themeColor="text1"/>
          <w:sz w:val="28"/>
          <w:szCs w:val="28"/>
        </w:rPr>
        <w:t>немасштабируемой</w:t>
      </w:r>
      <w:proofErr w:type="spellEnd"/>
      <w:r w:rsidR="00F75128">
        <w:rPr>
          <w:color w:val="000000" w:themeColor="text1"/>
          <w:sz w:val="28"/>
          <w:szCs w:val="28"/>
        </w:rPr>
        <w:t>, отметим отсутствие вышеуказанных проблем.</w:t>
      </w:r>
    </w:p>
    <w:p w14:paraId="72FFF904" w14:textId="3754AD34" w:rsidR="00AE6F82" w:rsidRPr="00AE6F82" w:rsidRDefault="00AE6F82" w:rsidP="005F5BB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Данное нагрузочное тестирование будет производиться с помощью программы </w:t>
      </w:r>
      <w:commentRangeStart w:id="35"/>
      <w:proofErr w:type="spellStart"/>
      <w:r>
        <w:rPr>
          <w:color w:val="000000" w:themeColor="text1"/>
          <w:sz w:val="28"/>
          <w:szCs w:val="28"/>
          <w:lang w:val="en-US"/>
        </w:rPr>
        <w:t>ApacheBench</w:t>
      </w:r>
      <w:commentRangeEnd w:id="35"/>
      <w:proofErr w:type="spellEnd"/>
      <w:r w:rsidR="00E059B8">
        <w:rPr>
          <w:rStyle w:val="a7"/>
        </w:rPr>
        <w:commentReference w:id="35"/>
      </w:r>
      <w:r w:rsidRPr="00AE6F82">
        <w:rPr>
          <w:color w:val="000000" w:themeColor="text1"/>
          <w:sz w:val="28"/>
          <w:szCs w:val="28"/>
        </w:rPr>
        <w:t>.</w:t>
      </w:r>
    </w:p>
    <w:p w14:paraId="631F3023" w14:textId="10F75E8A" w:rsidR="005F5BB2" w:rsidRDefault="00B855C2" w:rsidP="005F5BB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6</w:t>
      </w:r>
      <w:r w:rsidR="005F5BB2">
        <w:rPr>
          <w:color w:val="000000" w:themeColor="text1"/>
          <w:sz w:val="32"/>
          <w:szCs w:val="32"/>
        </w:rPr>
        <w:t>. Заключение</w:t>
      </w:r>
    </w:p>
    <w:p w14:paraId="3E86A002" w14:textId="77777777" w:rsidR="00EC6ADB" w:rsidRDefault="003D535E" w:rsidP="005F2B94">
      <w:pPr>
        <w:rPr>
          <w:sz w:val="28"/>
          <w:szCs w:val="28"/>
        </w:rPr>
      </w:pPr>
      <w:r>
        <w:rPr>
          <w:sz w:val="28"/>
          <w:szCs w:val="28"/>
        </w:rPr>
        <w:t>В рамках курсовой работы был проведён обзор существующих способов виртуализации, в результате которого было выбрано ПО для практической части курсовой работы.</w:t>
      </w:r>
    </w:p>
    <w:p w14:paraId="4DB538C7" w14:textId="77777777" w:rsidR="003D535E" w:rsidRDefault="003D535E" w:rsidP="005F2B94">
      <w:pPr>
        <w:rPr>
          <w:sz w:val="28"/>
          <w:szCs w:val="28"/>
        </w:rPr>
      </w:pPr>
      <w:r>
        <w:rPr>
          <w:sz w:val="28"/>
          <w:szCs w:val="28"/>
        </w:rPr>
        <w:t xml:space="preserve">В рамках реализации был упрощён запуск приложения путём его контейнеризации. Был разработан набор виртуальных сетевых функций и политик их масштабирования для реализации сбора, хранения и обработки </w:t>
      </w:r>
      <w:r>
        <w:rPr>
          <w:sz w:val="28"/>
          <w:szCs w:val="28"/>
        </w:rPr>
        <w:lastRenderedPageBreak/>
        <w:t>медицинской телеметрии. Выполнено горизонтальное масштабирование серверной части платформы.</w:t>
      </w:r>
    </w:p>
    <w:p w14:paraId="3C501225" w14:textId="77777777" w:rsidR="003D535E" w:rsidRDefault="003D535E" w:rsidP="005F2B94">
      <w:pPr>
        <w:rPr>
          <w:sz w:val="28"/>
          <w:szCs w:val="28"/>
        </w:rPr>
      </w:pPr>
      <w:r>
        <w:rPr>
          <w:sz w:val="28"/>
          <w:szCs w:val="28"/>
        </w:rPr>
        <w:t>Завершающим этапом данной курсовой работы было описание реализации масштабируемой серверной части разрабатываемой открытой платформы для сбора и обработки физиологических данных о человеке.</w:t>
      </w:r>
    </w:p>
    <w:p w14:paraId="66D4E5D6" w14:textId="4B927415" w:rsidR="003D535E" w:rsidRPr="0048297C" w:rsidRDefault="003D535E" w:rsidP="005F2B94">
      <w:pPr>
        <w:rPr>
          <w:sz w:val="28"/>
          <w:szCs w:val="28"/>
        </w:rPr>
      </w:pPr>
      <w:r w:rsidRPr="0048297C">
        <w:rPr>
          <w:sz w:val="28"/>
          <w:szCs w:val="28"/>
        </w:rPr>
        <w:t>В качестве возможных направлений для дальнейших исследований</w:t>
      </w:r>
      <w:r w:rsidR="009D4754" w:rsidRPr="0048297C">
        <w:rPr>
          <w:sz w:val="28"/>
          <w:szCs w:val="28"/>
        </w:rPr>
        <w:t xml:space="preserve"> можно рассмотреть </w:t>
      </w:r>
      <w:r w:rsidR="005076F9" w:rsidRPr="0048297C">
        <w:rPr>
          <w:sz w:val="28"/>
          <w:szCs w:val="28"/>
        </w:rPr>
        <w:t xml:space="preserve">масштабирование веб-сайта платформы. </w:t>
      </w:r>
      <w:r w:rsidR="004C2E96" w:rsidRPr="0048297C">
        <w:rPr>
          <w:sz w:val="28"/>
          <w:szCs w:val="28"/>
        </w:rPr>
        <w:t>автоматизацию масштабирования</w:t>
      </w:r>
      <w:r w:rsidR="005076F9" w:rsidRPr="0048297C">
        <w:rPr>
          <w:sz w:val="28"/>
          <w:szCs w:val="28"/>
        </w:rPr>
        <w:t xml:space="preserve"> </w:t>
      </w:r>
      <w:proofErr w:type="spellStart"/>
      <w:r w:rsidR="005076F9" w:rsidRPr="0048297C">
        <w:rPr>
          <w:sz w:val="28"/>
          <w:szCs w:val="28"/>
        </w:rPr>
        <w:t>контейнеризированного</w:t>
      </w:r>
      <w:proofErr w:type="spellEnd"/>
      <w:r w:rsidR="005076F9" w:rsidRPr="0048297C">
        <w:rPr>
          <w:sz w:val="28"/>
          <w:szCs w:val="28"/>
        </w:rPr>
        <w:t xml:space="preserve"> приложения, а также</w:t>
      </w:r>
      <w:r w:rsidR="004C2E96" w:rsidRPr="0048297C">
        <w:rPr>
          <w:sz w:val="28"/>
          <w:szCs w:val="28"/>
        </w:rPr>
        <w:t xml:space="preserve"> </w:t>
      </w:r>
      <w:r w:rsidR="009D4754" w:rsidRPr="0048297C">
        <w:rPr>
          <w:sz w:val="28"/>
          <w:szCs w:val="28"/>
        </w:rPr>
        <w:t>проведение экспериментальн</w:t>
      </w:r>
      <w:r w:rsidR="00A4713F" w:rsidRPr="0048297C">
        <w:rPr>
          <w:sz w:val="28"/>
          <w:szCs w:val="28"/>
        </w:rPr>
        <w:t>ых</w:t>
      </w:r>
      <w:r w:rsidR="009D4754" w:rsidRPr="0048297C">
        <w:rPr>
          <w:sz w:val="28"/>
          <w:szCs w:val="28"/>
        </w:rPr>
        <w:t xml:space="preserve"> сравнени</w:t>
      </w:r>
      <w:r w:rsidR="00A4713F" w:rsidRPr="0048297C">
        <w:rPr>
          <w:sz w:val="28"/>
          <w:szCs w:val="28"/>
        </w:rPr>
        <w:t xml:space="preserve">й </w:t>
      </w:r>
      <w:r w:rsidR="009D4754" w:rsidRPr="0048297C">
        <w:rPr>
          <w:sz w:val="28"/>
          <w:szCs w:val="28"/>
        </w:rPr>
        <w:t>производительности платформы с реализацией масштабируемости и без неё</w:t>
      </w:r>
      <w:r w:rsidR="00A068CB">
        <w:rPr>
          <w:sz w:val="28"/>
          <w:szCs w:val="28"/>
        </w:rPr>
        <w:t>.</w:t>
      </w:r>
    </w:p>
    <w:p w14:paraId="10823F20" w14:textId="77777777" w:rsidR="00EC6ADB" w:rsidRPr="005328F4" w:rsidRDefault="00EC6ADB" w:rsidP="005F2B94"/>
    <w:p w14:paraId="6FBC762E" w14:textId="77777777" w:rsidR="00D93D68" w:rsidRDefault="00D93D68" w:rsidP="005F2B94"/>
    <w:p w14:paraId="2C0EAE76" w14:textId="77777777" w:rsidR="00A348CF" w:rsidRDefault="00A348CF" w:rsidP="005F2B94"/>
    <w:p w14:paraId="4A47A023" w14:textId="77777777" w:rsidR="00A348CF" w:rsidRDefault="00A348CF" w:rsidP="005F2B94"/>
    <w:p w14:paraId="38D72C31" w14:textId="77777777" w:rsidR="00A348CF" w:rsidRDefault="00A348CF" w:rsidP="005F2B94"/>
    <w:p w14:paraId="51297400" w14:textId="5BF0B68B" w:rsidR="00A348CF" w:rsidRDefault="00A348CF" w:rsidP="005F2B94"/>
    <w:p w14:paraId="3C97E1D7" w14:textId="29BFCBCD" w:rsidR="007220AD" w:rsidRDefault="007220AD" w:rsidP="005F2B94"/>
    <w:p w14:paraId="3DFA3105" w14:textId="42375379" w:rsidR="007220AD" w:rsidRDefault="007220AD" w:rsidP="005F2B94"/>
    <w:p w14:paraId="5F8A2DCF" w14:textId="530C4AC5" w:rsidR="007220AD" w:rsidRDefault="007220AD" w:rsidP="005F2B94"/>
    <w:p w14:paraId="199D48FA" w14:textId="42055764" w:rsidR="007220AD" w:rsidRDefault="007220AD" w:rsidP="005F2B94"/>
    <w:p w14:paraId="61F6767C" w14:textId="472C671C" w:rsidR="007220AD" w:rsidRDefault="007220AD" w:rsidP="005F2B94"/>
    <w:p w14:paraId="0D7C84E0" w14:textId="2066D7AF" w:rsidR="007220AD" w:rsidRDefault="007220AD" w:rsidP="005F2B94"/>
    <w:p w14:paraId="246D0F8B" w14:textId="06FA1F77" w:rsidR="007220AD" w:rsidRDefault="007220AD" w:rsidP="005F2B94"/>
    <w:p w14:paraId="4495D526" w14:textId="431EE021" w:rsidR="007220AD" w:rsidRDefault="007220AD" w:rsidP="005F2B94"/>
    <w:p w14:paraId="12893D37" w14:textId="27A5DD3A" w:rsidR="007220AD" w:rsidRDefault="007220AD" w:rsidP="005F2B94"/>
    <w:p w14:paraId="2124B20B" w14:textId="17CF1DC6" w:rsidR="00A068CB" w:rsidRDefault="00A068CB" w:rsidP="005F2B94"/>
    <w:p w14:paraId="7FB5FD3B" w14:textId="03C0CB81" w:rsidR="00A068CB" w:rsidRDefault="00A068CB" w:rsidP="005F2B94"/>
    <w:p w14:paraId="164BCC23" w14:textId="74E31DFF" w:rsidR="00A068CB" w:rsidRDefault="00A068CB" w:rsidP="005F2B94"/>
    <w:p w14:paraId="4802C42F" w14:textId="2D2D255A" w:rsidR="00A068CB" w:rsidRDefault="00A068CB" w:rsidP="005F2B94"/>
    <w:p w14:paraId="37FEC536" w14:textId="43E08873" w:rsidR="00A068CB" w:rsidRDefault="00A068CB" w:rsidP="005F2B94"/>
    <w:p w14:paraId="17DF89D5" w14:textId="75B772FD" w:rsidR="00A068CB" w:rsidRDefault="00A068CB" w:rsidP="005F2B94"/>
    <w:p w14:paraId="19C3401C" w14:textId="627F8E6D" w:rsidR="00A068CB" w:rsidRDefault="00A068CB" w:rsidP="005F2B94"/>
    <w:p w14:paraId="5287D240" w14:textId="77777777" w:rsidR="00A068CB" w:rsidRPr="005328F4" w:rsidRDefault="00A068CB" w:rsidP="005F2B94"/>
    <w:p w14:paraId="3E541751" w14:textId="10C840E9" w:rsidR="00D93D68" w:rsidRPr="007220AD" w:rsidRDefault="00D93D68" w:rsidP="007220AD">
      <w:pPr>
        <w:pStyle w:val="a3"/>
        <w:numPr>
          <w:ilvl w:val="0"/>
          <w:numId w:val="7"/>
        </w:numPr>
        <w:rPr>
          <w:sz w:val="32"/>
          <w:szCs w:val="32"/>
        </w:rPr>
      </w:pPr>
      <w:r w:rsidRPr="007220AD">
        <w:rPr>
          <w:sz w:val="32"/>
          <w:szCs w:val="32"/>
        </w:rPr>
        <w:lastRenderedPageBreak/>
        <w:t xml:space="preserve">Список </w:t>
      </w:r>
      <w:commentRangeStart w:id="36"/>
      <w:r w:rsidRPr="007220AD">
        <w:rPr>
          <w:sz w:val="32"/>
          <w:szCs w:val="32"/>
        </w:rPr>
        <w:t>литературы</w:t>
      </w:r>
      <w:commentRangeEnd w:id="36"/>
      <w:r w:rsidR="00C57367" w:rsidRPr="007220AD">
        <w:rPr>
          <w:rStyle w:val="a7"/>
          <w:sz w:val="32"/>
          <w:szCs w:val="32"/>
        </w:rPr>
        <w:commentReference w:id="36"/>
      </w:r>
      <w:r w:rsidRPr="007220AD">
        <w:rPr>
          <w:sz w:val="32"/>
          <w:szCs w:val="32"/>
        </w:rPr>
        <w:t>:</w:t>
      </w:r>
    </w:p>
    <w:p w14:paraId="1818EE07" w14:textId="1F95F895" w:rsidR="005076F9" w:rsidRPr="007220AD" w:rsidRDefault="005076F9" w:rsidP="009D25B0">
      <w:pPr>
        <w:pStyle w:val="a3"/>
        <w:numPr>
          <w:ilvl w:val="0"/>
          <w:numId w:val="15"/>
        </w:numPr>
        <w:rPr>
          <w:sz w:val="28"/>
          <w:szCs w:val="28"/>
        </w:rPr>
      </w:pPr>
      <w:proofErr w:type="spellStart"/>
      <w:r w:rsidRPr="007220AD">
        <w:rPr>
          <w:sz w:val="28"/>
          <w:szCs w:val="28"/>
          <w:lang w:val="en-US"/>
        </w:rPr>
        <w:t>Hexoskin</w:t>
      </w:r>
      <w:proofErr w:type="spellEnd"/>
      <w:r w:rsidRPr="007220AD">
        <w:rPr>
          <w:sz w:val="28"/>
          <w:szCs w:val="28"/>
        </w:rPr>
        <w:t xml:space="preserve"> [Электронный ресурс]. – режим доступа:</w:t>
      </w:r>
    </w:p>
    <w:p w14:paraId="576E35DB" w14:textId="2F02AA37" w:rsidR="005076F9" w:rsidRPr="007220AD" w:rsidRDefault="00E059B8" w:rsidP="005076F9">
      <w:pPr>
        <w:pStyle w:val="a3"/>
        <w:rPr>
          <w:sz w:val="28"/>
          <w:szCs w:val="28"/>
        </w:rPr>
      </w:pPr>
      <w:hyperlink r:id="rId28" w:history="1">
        <w:r w:rsidR="005076F9" w:rsidRPr="007220AD">
          <w:rPr>
            <w:rStyle w:val="a4"/>
            <w:sz w:val="28"/>
            <w:szCs w:val="28"/>
          </w:rPr>
          <w:t>https://www.hexoskin.com/</w:t>
        </w:r>
      </w:hyperlink>
    </w:p>
    <w:p w14:paraId="3B0F46CF" w14:textId="35BC691B" w:rsidR="00E01230" w:rsidRPr="007220AD" w:rsidRDefault="00E01230" w:rsidP="009D25B0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r w:rsidRPr="007220AD">
        <w:rPr>
          <w:rFonts w:cs="Arial"/>
          <w:sz w:val="28"/>
          <w:szCs w:val="28"/>
          <w:lang w:val="en-US"/>
        </w:rPr>
        <w:t>A.</w:t>
      </w:r>
      <w:proofErr w:type="gramStart"/>
      <w:r w:rsidRPr="007220AD">
        <w:rPr>
          <w:rFonts w:cs="Arial"/>
          <w:sz w:val="28"/>
          <w:szCs w:val="28"/>
          <w:lang w:val="en-US"/>
        </w:rPr>
        <w:t>M.Potdar</w:t>
      </w:r>
      <w:proofErr w:type="spellEnd"/>
      <w:proofErr w:type="gramEnd"/>
      <w:r w:rsidRPr="007220AD">
        <w:rPr>
          <w:rFonts w:cs="Arial"/>
          <w:sz w:val="28"/>
          <w:szCs w:val="28"/>
          <w:lang w:val="en-US"/>
        </w:rPr>
        <w:t xml:space="preserve">,  </w:t>
      </w:r>
      <w:proofErr w:type="spellStart"/>
      <w:r w:rsidRPr="007220AD">
        <w:rPr>
          <w:rFonts w:cs="Arial"/>
          <w:sz w:val="28"/>
          <w:szCs w:val="28"/>
          <w:lang w:val="en-US"/>
        </w:rPr>
        <w:t>D.G.Narayan</w:t>
      </w:r>
      <w:proofErr w:type="spellEnd"/>
      <w:r w:rsidRPr="007220AD">
        <w:rPr>
          <w:rFonts w:cs="Arial"/>
          <w:sz w:val="28"/>
          <w:szCs w:val="28"/>
          <w:lang w:val="en-US"/>
        </w:rPr>
        <w:t xml:space="preserve">,  </w:t>
      </w:r>
      <w:proofErr w:type="spellStart"/>
      <w:r w:rsidRPr="007220AD">
        <w:rPr>
          <w:rFonts w:cs="Arial"/>
          <w:sz w:val="28"/>
          <w:szCs w:val="28"/>
          <w:lang w:val="en-US"/>
        </w:rPr>
        <w:t>S.Kengond</w:t>
      </w:r>
      <w:proofErr w:type="spellEnd"/>
      <w:r w:rsidRPr="007220AD">
        <w:rPr>
          <w:rFonts w:cs="Arial"/>
          <w:sz w:val="28"/>
          <w:szCs w:val="28"/>
          <w:lang w:val="en-US"/>
        </w:rPr>
        <w:t xml:space="preserve">,  and  </w:t>
      </w:r>
      <w:proofErr w:type="spellStart"/>
      <w:r w:rsidRPr="007220AD">
        <w:rPr>
          <w:rFonts w:cs="Arial"/>
          <w:sz w:val="28"/>
          <w:szCs w:val="28"/>
          <w:lang w:val="en-US"/>
        </w:rPr>
        <w:t>M.M.Mulla</w:t>
      </w:r>
      <w:proofErr w:type="spellEnd"/>
      <w:r w:rsidRPr="007220AD">
        <w:rPr>
          <w:rFonts w:cs="Arial"/>
          <w:sz w:val="28"/>
          <w:szCs w:val="28"/>
          <w:lang w:val="en-US"/>
        </w:rPr>
        <w:t xml:space="preserve">, “Performance Evaluation of Docker Container and Virtual Machine,” Procedia </w:t>
      </w:r>
      <w:proofErr w:type="spellStart"/>
      <w:r w:rsidRPr="007220AD">
        <w:rPr>
          <w:rFonts w:cs="Arial"/>
          <w:sz w:val="28"/>
          <w:szCs w:val="28"/>
          <w:lang w:val="en-US"/>
        </w:rPr>
        <w:t>Comput</w:t>
      </w:r>
      <w:proofErr w:type="spellEnd"/>
      <w:r w:rsidRPr="007220AD">
        <w:rPr>
          <w:rFonts w:cs="Arial"/>
          <w:sz w:val="28"/>
          <w:szCs w:val="28"/>
          <w:lang w:val="en-US"/>
        </w:rPr>
        <w:t xml:space="preserve">. Sci., vol. 171, no. 2019, pp. 1419–1428, 2020, </w:t>
      </w:r>
      <w:proofErr w:type="spellStart"/>
      <w:r w:rsidRPr="007220AD">
        <w:rPr>
          <w:rFonts w:cs="Arial"/>
          <w:sz w:val="28"/>
          <w:szCs w:val="28"/>
          <w:lang w:val="en-US"/>
        </w:rPr>
        <w:t>doi</w:t>
      </w:r>
      <w:proofErr w:type="spellEnd"/>
      <w:r w:rsidRPr="007220AD">
        <w:rPr>
          <w:rFonts w:cs="Arial"/>
          <w:sz w:val="28"/>
          <w:szCs w:val="28"/>
          <w:lang w:val="en-US"/>
        </w:rPr>
        <w:t xml:space="preserve">: 10.1016/j.procs.2020.04.152. </w:t>
      </w:r>
      <w:r w:rsidRPr="007220AD">
        <w:rPr>
          <w:sz w:val="28"/>
          <w:szCs w:val="28"/>
          <w:lang w:val="en-US"/>
        </w:rPr>
        <w:t xml:space="preserve"> </w:t>
      </w:r>
    </w:p>
    <w:p w14:paraId="6898157E" w14:textId="4CFAB39D" w:rsidR="001061F7" w:rsidRPr="007220AD" w:rsidRDefault="002572AB" w:rsidP="009D25B0">
      <w:pPr>
        <w:pStyle w:val="a3"/>
        <w:numPr>
          <w:ilvl w:val="0"/>
          <w:numId w:val="15"/>
        </w:numPr>
        <w:rPr>
          <w:sz w:val="28"/>
          <w:szCs w:val="28"/>
        </w:rPr>
      </w:pPr>
      <w:proofErr w:type="spellStart"/>
      <w:r w:rsidRPr="007220AD">
        <w:rPr>
          <w:sz w:val="28"/>
          <w:szCs w:val="28"/>
          <w:lang w:val="en-US"/>
        </w:rPr>
        <w:t>OpenVZ</w:t>
      </w:r>
      <w:proofErr w:type="spellEnd"/>
      <w:r w:rsidR="001061F7" w:rsidRPr="007220AD">
        <w:rPr>
          <w:sz w:val="28"/>
          <w:szCs w:val="28"/>
        </w:rPr>
        <w:t xml:space="preserve"> </w:t>
      </w:r>
      <w:proofErr w:type="spellStart"/>
      <w:r w:rsidR="001061F7" w:rsidRPr="007220AD">
        <w:rPr>
          <w:sz w:val="28"/>
          <w:szCs w:val="28"/>
        </w:rPr>
        <w:t>Documentation</w:t>
      </w:r>
      <w:proofErr w:type="spellEnd"/>
      <w:r w:rsidR="001061F7" w:rsidRPr="007220AD">
        <w:rPr>
          <w:sz w:val="28"/>
          <w:szCs w:val="28"/>
        </w:rPr>
        <w:t>. [Электронный ресурс]. - режим доступа:</w:t>
      </w:r>
    </w:p>
    <w:p w14:paraId="48C97BA8" w14:textId="0B258074" w:rsidR="005076F9" w:rsidRPr="007220AD" w:rsidRDefault="00E059B8" w:rsidP="005076F9">
      <w:pPr>
        <w:pStyle w:val="a3"/>
        <w:rPr>
          <w:sz w:val="28"/>
          <w:szCs w:val="28"/>
        </w:rPr>
      </w:pPr>
      <w:hyperlink r:id="rId29" w:history="1">
        <w:r w:rsidR="005076F9" w:rsidRPr="007220AD">
          <w:rPr>
            <w:rStyle w:val="a4"/>
            <w:sz w:val="28"/>
            <w:szCs w:val="28"/>
          </w:rPr>
          <w:t>https://docs.virtuozzo.com/master/</w:t>
        </w:r>
      </w:hyperlink>
    </w:p>
    <w:p w14:paraId="2169C56F" w14:textId="17437187" w:rsidR="002572AB" w:rsidRPr="007220AD" w:rsidRDefault="008B5F90" w:rsidP="002572AB">
      <w:pPr>
        <w:pStyle w:val="a3"/>
        <w:numPr>
          <w:ilvl w:val="0"/>
          <w:numId w:val="15"/>
        </w:numPr>
        <w:rPr>
          <w:sz w:val="28"/>
          <w:szCs w:val="28"/>
        </w:rPr>
      </w:pPr>
      <w:r w:rsidRPr="007220AD">
        <w:rPr>
          <w:sz w:val="28"/>
          <w:szCs w:val="28"/>
          <w:lang w:val="en-US"/>
        </w:rPr>
        <w:t>LXC</w:t>
      </w:r>
      <w:r w:rsidRPr="00363FD3">
        <w:rPr>
          <w:sz w:val="28"/>
          <w:szCs w:val="28"/>
        </w:rPr>
        <w:t xml:space="preserve"> </w:t>
      </w:r>
      <w:proofErr w:type="spellStart"/>
      <w:r w:rsidR="002572AB" w:rsidRPr="007220AD">
        <w:rPr>
          <w:sz w:val="28"/>
          <w:szCs w:val="28"/>
        </w:rPr>
        <w:t>Documentation</w:t>
      </w:r>
      <w:proofErr w:type="spellEnd"/>
      <w:r w:rsidR="002572AB" w:rsidRPr="007220AD">
        <w:rPr>
          <w:sz w:val="28"/>
          <w:szCs w:val="28"/>
        </w:rPr>
        <w:t>. [Электронный ресурс]. - режим доступа:</w:t>
      </w:r>
    </w:p>
    <w:p w14:paraId="71C7EEF7" w14:textId="3AFC0F12" w:rsidR="002572AB" w:rsidRPr="007220AD" w:rsidRDefault="00E059B8" w:rsidP="001C757C">
      <w:pPr>
        <w:pStyle w:val="a3"/>
        <w:rPr>
          <w:sz w:val="28"/>
          <w:szCs w:val="28"/>
        </w:rPr>
      </w:pPr>
      <w:hyperlink r:id="rId30" w:history="1">
        <w:r w:rsidR="00F37E9A" w:rsidRPr="007220AD">
          <w:rPr>
            <w:rStyle w:val="a4"/>
            <w:sz w:val="28"/>
            <w:szCs w:val="28"/>
            <w:lang w:val="en-US"/>
          </w:rPr>
          <w:t>https</w:t>
        </w:r>
        <w:r w:rsidR="00F37E9A" w:rsidRPr="007220AD">
          <w:rPr>
            <w:rStyle w:val="a4"/>
            <w:sz w:val="28"/>
            <w:szCs w:val="28"/>
          </w:rPr>
          <w:t>://</w:t>
        </w:r>
        <w:proofErr w:type="spellStart"/>
        <w:r w:rsidR="00F37E9A" w:rsidRPr="007220AD">
          <w:rPr>
            <w:rStyle w:val="a4"/>
            <w:sz w:val="28"/>
            <w:szCs w:val="28"/>
            <w:lang w:val="en-US"/>
          </w:rPr>
          <w:t>linuxcontainers</w:t>
        </w:r>
        <w:proofErr w:type="spellEnd"/>
        <w:r w:rsidR="00F37E9A" w:rsidRPr="007220AD">
          <w:rPr>
            <w:rStyle w:val="a4"/>
            <w:sz w:val="28"/>
            <w:szCs w:val="28"/>
          </w:rPr>
          <w:t>.</w:t>
        </w:r>
        <w:r w:rsidR="00F37E9A" w:rsidRPr="007220AD">
          <w:rPr>
            <w:rStyle w:val="a4"/>
            <w:sz w:val="28"/>
            <w:szCs w:val="28"/>
            <w:lang w:val="en-US"/>
          </w:rPr>
          <w:t>org</w:t>
        </w:r>
        <w:r w:rsidR="00F37E9A" w:rsidRPr="007220AD">
          <w:rPr>
            <w:rStyle w:val="a4"/>
            <w:sz w:val="28"/>
            <w:szCs w:val="28"/>
          </w:rPr>
          <w:t>/</w:t>
        </w:r>
        <w:proofErr w:type="spellStart"/>
        <w:r w:rsidR="00F37E9A" w:rsidRPr="007220AD">
          <w:rPr>
            <w:rStyle w:val="a4"/>
            <w:sz w:val="28"/>
            <w:szCs w:val="28"/>
            <w:lang w:val="en-US"/>
          </w:rPr>
          <w:t>ru</w:t>
        </w:r>
        <w:proofErr w:type="spellEnd"/>
        <w:r w:rsidR="00F37E9A" w:rsidRPr="007220AD">
          <w:rPr>
            <w:rStyle w:val="a4"/>
            <w:sz w:val="28"/>
            <w:szCs w:val="28"/>
          </w:rPr>
          <w:t>/</w:t>
        </w:r>
        <w:proofErr w:type="spellStart"/>
        <w:r w:rsidR="00F37E9A" w:rsidRPr="007220AD">
          <w:rPr>
            <w:rStyle w:val="a4"/>
            <w:sz w:val="28"/>
            <w:szCs w:val="28"/>
            <w:lang w:val="en-US"/>
          </w:rPr>
          <w:t>lxc</w:t>
        </w:r>
        <w:proofErr w:type="spellEnd"/>
        <w:r w:rsidR="00F37E9A" w:rsidRPr="007220AD">
          <w:rPr>
            <w:rStyle w:val="a4"/>
            <w:sz w:val="28"/>
            <w:szCs w:val="28"/>
          </w:rPr>
          <w:t>/</w:t>
        </w:r>
        <w:r w:rsidR="00F37E9A" w:rsidRPr="007220AD">
          <w:rPr>
            <w:rStyle w:val="a4"/>
            <w:sz w:val="28"/>
            <w:szCs w:val="28"/>
            <w:lang w:val="en-US"/>
          </w:rPr>
          <w:t>documentation</w:t>
        </w:r>
        <w:r w:rsidR="00F37E9A" w:rsidRPr="007220AD">
          <w:rPr>
            <w:rStyle w:val="a4"/>
            <w:sz w:val="28"/>
            <w:szCs w:val="28"/>
          </w:rPr>
          <w:t>/</w:t>
        </w:r>
      </w:hyperlink>
    </w:p>
    <w:p w14:paraId="1E276A0D" w14:textId="58909991" w:rsidR="002572AB" w:rsidRPr="007220AD" w:rsidRDefault="00F37E9A" w:rsidP="002572AB">
      <w:pPr>
        <w:pStyle w:val="a3"/>
        <w:numPr>
          <w:ilvl w:val="0"/>
          <w:numId w:val="15"/>
        </w:numPr>
        <w:rPr>
          <w:sz w:val="28"/>
          <w:szCs w:val="28"/>
        </w:rPr>
      </w:pPr>
      <w:r w:rsidRPr="007220AD">
        <w:rPr>
          <w:sz w:val="28"/>
          <w:szCs w:val="28"/>
          <w:lang w:val="en-US"/>
        </w:rPr>
        <w:t>Docker</w:t>
      </w:r>
      <w:r w:rsidRPr="00363FD3">
        <w:rPr>
          <w:sz w:val="28"/>
          <w:szCs w:val="28"/>
        </w:rPr>
        <w:t xml:space="preserve"> </w:t>
      </w:r>
      <w:proofErr w:type="spellStart"/>
      <w:r w:rsidR="002572AB" w:rsidRPr="007220AD">
        <w:rPr>
          <w:sz w:val="28"/>
          <w:szCs w:val="28"/>
        </w:rPr>
        <w:t>Documentation</w:t>
      </w:r>
      <w:proofErr w:type="spellEnd"/>
      <w:r w:rsidR="002572AB" w:rsidRPr="007220AD">
        <w:rPr>
          <w:sz w:val="28"/>
          <w:szCs w:val="28"/>
        </w:rPr>
        <w:t>. [Электронный ресурс]. - режим доступа:</w:t>
      </w:r>
    </w:p>
    <w:p w14:paraId="33ADAF9A" w14:textId="255FC7E4" w:rsidR="00F37E9A" w:rsidRPr="007220AD" w:rsidRDefault="00E059B8" w:rsidP="00F37E9A">
      <w:pPr>
        <w:pStyle w:val="a3"/>
        <w:rPr>
          <w:sz w:val="28"/>
          <w:szCs w:val="28"/>
        </w:rPr>
      </w:pPr>
      <w:hyperlink r:id="rId31" w:history="1">
        <w:r w:rsidR="00F37E9A" w:rsidRPr="007220AD">
          <w:rPr>
            <w:rStyle w:val="a4"/>
            <w:sz w:val="28"/>
            <w:szCs w:val="28"/>
          </w:rPr>
          <w:t>https://docs.docker.com/</w:t>
        </w:r>
      </w:hyperlink>
    </w:p>
    <w:p w14:paraId="691C32FC" w14:textId="4ED81E96" w:rsidR="002572AB" w:rsidRPr="007220AD" w:rsidRDefault="002237D0" w:rsidP="002572AB">
      <w:pPr>
        <w:pStyle w:val="a3"/>
        <w:numPr>
          <w:ilvl w:val="0"/>
          <w:numId w:val="15"/>
        </w:numPr>
        <w:rPr>
          <w:sz w:val="28"/>
          <w:szCs w:val="28"/>
        </w:rPr>
      </w:pPr>
      <w:r w:rsidRPr="007220AD">
        <w:rPr>
          <w:sz w:val="28"/>
          <w:szCs w:val="28"/>
          <w:lang w:val="en-US"/>
        </w:rPr>
        <w:t>Virtual</w:t>
      </w:r>
      <w:r w:rsidRPr="00363FD3">
        <w:rPr>
          <w:sz w:val="28"/>
          <w:szCs w:val="28"/>
        </w:rPr>
        <w:t xml:space="preserve"> </w:t>
      </w:r>
      <w:r w:rsidRPr="007220AD">
        <w:rPr>
          <w:sz w:val="28"/>
          <w:szCs w:val="28"/>
          <w:lang w:val="en-US"/>
        </w:rPr>
        <w:t>Box</w:t>
      </w:r>
      <w:r w:rsidRPr="00363FD3">
        <w:rPr>
          <w:sz w:val="28"/>
          <w:szCs w:val="28"/>
        </w:rPr>
        <w:t xml:space="preserve"> </w:t>
      </w:r>
      <w:proofErr w:type="spellStart"/>
      <w:r w:rsidR="002572AB" w:rsidRPr="007220AD">
        <w:rPr>
          <w:sz w:val="28"/>
          <w:szCs w:val="28"/>
        </w:rPr>
        <w:t>Documentation</w:t>
      </w:r>
      <w:proofErr w:type="spellEnd"/>
      <w:r w:rsidR="002572AB" w:rsidRPr="007220AD">
        <w:rPr>
          <w:sz w:val="28"/>
          <w:szCs w:val="28"/>
        </w:rPr>
        <w:t>. [Электронный ресурс]. - режим доступа:</w:t>
      </w:r>
    </w:p>
    <w:p w14:paraId="541A3AEE" w14:textId="0CC8CCF1" w:rsidR="002237D0" w:rsidRPr="007220AD" w:rsidRDefault="00E059B8" w:rsidP="002237D0">
      <w:pPr>
        <w:pStyle w:val="a3"/>
        <w:rPr>
          <w:sz w:val="28"/>
          <w:szCs w:val="28"/>
        </w:rPr>
      </w:pPr>
      <w:hyperlink r:id="rId32" w:history="1">
        <w:r w:rsidR="002237D0" w:rsidRPr="007220AD">
          <w:rPr>
            <w:rStyle w:val="a4"/>
            <w:sz w:val="28"/>
            <w:szCs w:val="28"/>
            <w:lang w:val="en-US"/>
          </w:rPr>
          <w:t>https</w:t>
        </w:r>
        <w:r w:rsidR="002237D0" w:rsidRPr="007220AD">
          <w:rPr>
            <w:rStyle w:val="a4"/>
            <w:sz w:val="28"/>
            <w:szCs w:val="28"/>
          </w:rPr>
          <w:t>://</w:t>
        </w:r>
        <w:r w:rsidR="002237D0" w:rsidRPr="007220AD">
          <w:rPr>
            <w:rStyle w:val="a4"/>
            <w:sz w:val="28"/>
            <w:szCs w:val="28"/>
            <w:lang w:val="en-US"/>
          </w:rPr>
          <w:t>www</w:t>
        </w:r>
        <w:r w:rsidR="002237D0" w:rsidRPr="007220AD">
          <w:rPr>
            <w:rStyle w:val="a4"/>
            <w:sz w:val="28"/>
            <w:szCs w:val="28"/>
          </w:rPr>
          <w:t>.</w:t>
        </w:r>
        <w:proofErr w:type="spellStart"/>
        <w:r w:rsidR="002237D0" w:rsidRPr="007220AD">
          <w:rPr>
            <w:rStyle w:val="a4"/>
            <w:sz w:val="28"/>
            <w:szCs w:val="28"/>
            <w:lang w:val="en-US"/>
          </w:rPr>
          <w:t>virtualbox</w:t>
        </w:r>
        <w:proofErr w:type="spellEnd"/>
        <w:r w:rsidR="002237D0" w:rsidRPr="007220AD">
          <w:rPr>
            <w:rStyle w:val="a4"/>
            <w:sz w:val="28"/>
            <w:szCs w:val="28"/>
          </w:rPr>
          <w:t>.</w:t>
        </w:r>
        <w:r w:rsidR="002237D0" w:rsidRPr="007220AD">
          <w:rPr>
            <w:rStyle w:val="a4"/>
            <w:sz w:val="28"/>
            <w:szCs w:val="28"/>
            <w:lang w:val="en-US"/>
          </w:rPr>
          <w:t>org</w:t>
        </w:r>
        <w:r w:rsidR="002237D0" w:rsidRPr="007220AD">
          <w:rPr>
            <w:rStyle w:val="a4"/>
            <w:sz w:val="28"/>
            <w:szCs w:val="28"/>
          </w:rPr>
          <w:t>/</w:t>
        </w:r>
        <w:r w:rsidR="002237D0" w:rsidRPr="007220AD">
          <w:rPr>
            <w:rStyle w:val="a4"/>
            <w:sz w:val="28"/>
            <w:szCs w:val="28"/>
            <w:lang w:val="en-US"/>
          </w:rPr>
          <w:t>wiki</w:t>
        </w:r>
        <w:r w:rsidR="002237D0" w:rsidRPr="007220AD">
          <w:rPr>
            <w:rStyle w:val="a4"/>
            <w:sz w:val="28"/>
            <w:szCs w:val="28"/>
          </w:rPr>
          <w:t>/</w:t>
        </w:r>
        <w:r w:rsidR="002237D0" w:rsidRPr="007220AD">
          <w:rPr>
            <w:rStyle w:val="a4"/>
            <w:sz w:val="28"/>
            <w:szCs w:val="28"/>
            <w:lang w:val="en-US"/>
          </w:rPr>
          <w:t>Documentation</w:t>
        </w:r>
      </w:hyperlink>
    </w:p>
    <w:p w14:paraId="79DCEB93" w14:textId="7AE7797F" w:rsidR="002572AB" w:rsidRPr="007220AD" w:rsidRDefault="00A068CB" w:rsidP="002572AB">
      <w:pPr>
        <w:pStyle w:val="a3"/>
        <w:numPr>
          <w:ilvl w:val="0"/>
          <w:numId w:val="15"/>
        </w:numPr>
        <w:rPr>
          <w:sz w:val="28"/>
          <w:szCs w:val="28"/>
        </w:rPr>
      </w:pPr>
      <w:r w:rsidRPr="007220AD">
        <w:rPr>
          <w:sz w:val="28"/>
          <w:szCs w:val="28"/>
        </w:rPr>
        <w:t xml:space="preserve">Ю.В. </w:t>
      </w:r>
      <w:proofErr w:type="spellStart"/>
      <w:r w:rsidR="002572AB" w:rsidRPr="007220AD">
        <w:rPr>
          <w:sz w:val="28"/>
          <w:szCs w:val="28"/>
        </w:rPr>
        <w:t>Аникевич</w:t>
      </w:r>
      <w:proofErr w:type="spellEnd"/>
      <w:r w:rsidR="002572AB" w:rsidRPr="007220AD">
        <w:rPr>
          <w:sz w:val="28"/>
          <w:szCs w:val="28"/>
        </w:rPr>
        <w:t xml:space="preserve"> </w:t>
      </w:r>
      <w:r w:rsidRPr="00A068CB">
        <w:rPr>
          <w:sz w:val="28"/>
          <w:szCs w:val="28"/>
        </w:rPr>
        <w:t>“</w:t>
      </w:r>
      <w:r w:rsidR="002572AB" w:rsidRPr="007220AD">
        <w:rPr>
          <w:sz w:val="28"/>
          <w:szCs w:val="28"/>
        </w:rPr>
        <w:t>Разработка и реализация серверной части платформы для сбора и обработки физиологических данных о человеке</w:t>
      </w:r>
      <w:r w:rsidRPr="00A068CB">
        <w:rPr>
          <w:sz w:val="28"/>
          <w:szCs w:val="28"/>
        </w:rPr>
        <w:t>”</w:t>
      </w:r>
      <w:r w:rsidR="002572AB" w:rsidRPr="007220AD">
        <w:rPr>
          <w:sz w:val="28"/>
          <w:szCs w:val="28"/>
        </w:rPr>
        <w:t xml:space="preserve">, </w:t>
      </w:r>
      <w:commentRangeStart w:id="37"/>
      <w:r w:rsidR="002572AB" w:rsidRPr="007220AD">
        <w:rPr>
          <w:sz w:val="28"/>
          <w:szCs w:val="28"/>
        </w:rPr>
        <w:t>2020</w:t>
      </w:r>
      <w:commentRangeEnd w:id="37"/>
      <w:r w:rsidR="003C0243">
        <w:rPr>
          <w:rStyle w:val="a7"/>
        </w:rPr>
        <w:commentReference w:id="37"/>
      </w:r>
    </w:p>
    <w:p w14:paraId="795CDC0B" w14:textId="285CE53E" w:rsidR="002237D0" w:rsidRPr="007220AD" w:rsidRDefault="002237D0" w:rsidP="002572AB">
      <w:pPr>
        <w:pStyle w:val="a3"/>
        <w:numPr>
          <w:ilvl w:val="0"/>
          <w:numId w:val="15"/>
        </w:numPr>
        <w:rPr>
          <w:sz w:val="28"/>
          <w:szCs w:val="28"/>
        </w:rPr>
      </w:pPr>
      <w:r w:rsidRPr="007220AD">
        <w:rPr>
          <w:sz w:val="28"/>
          <w:szCs w:val="28"/>
        </w:rPr>
        <w:t xml:space="preserve">QTT </w:t>
      </w:r>
      <w:proofErr w:type="spellStart"/>
      <w:r w:rsidRPr="007220AD">
        <w:rPr>
          <w:sz w:val="28"/>
          <w:szCs w:val="28"/>
        </w:rPr>
        <w:t>Version</w:t>
      </w:r>
      <w:proofErr w:type="spellEnd"/>
      <w:r w:rsidRPr="007220AD">
        <w:rPr>
          <w:sz w:val="28"/>
          <w:szCs w:val="28"/>
        </w:rPr>
        <w:t xml:space="preserve"> 3.1.1 </w:t>
      </w:r>
      <w:proofErr w:type="spellStart"/>
      <w:r w:rsidRPr="007220AD">
        <w:rPr>
          <w:sz w:val="28"/>
          <w:szCs w:val="28"/>
        </w:rPr>
        <w:t>documentation</w:t>
      </w:r>
      <w:proofErr w:type="spellEnd"/>
      <w:r w:rsidRPr="007220AD">
        <w:rPr>
          <w:sz w:val="28"/>
          <w:szCs w:val="28"/>
        </w:rPr>
        <w:t>. [Электронный ресурс]. - режим доступа</w:t>
      </w:r>
    </w:p>
    <w:p w14:paraId="471BBE84" w14:textId="39EF77FB" w:rsidR="00E0254E" w:rsidRPr="007220AD" w:rsidRDefault="00E059B8" w:rsidP="00E0254E">
      <w:pPr>
        <w:pStyle w:val="a3"/>
        <w:rPr>
          <w:sz w:val="28"/>
          <w:szCs w:val="28"/>
          <w:lang w:val="en-US"/>
        </w:rPr>
      </w:pPr>
      <w:hyperlink r:id="rId33" w:history="1">
        <w:r w:rsidR="00E0254E" w:rsidRPr="007220AD">
          <w:rPr>
            <w:rStyle w:val="a4"/>
            <w:sz w:val="28"/>
            <w:szCs w:val="28"/>
            <w:lang w:val="en-US"/>
          </w:rPr>
          <w:t>MQTT Version 3.1.1 (oasis-open.org)</w:t>
        </w:r>
      </w:hyperlink>
    </w:p>
    <w:p w14:paraId="1B377DEB" w14:textId="3031055A" w:rsidR="002572AB" w:rsidRPr="007220AD" w:rsidRDefault="00E0254E" w:rsidP="002572AB">
      <w:pPr>
        <w:pStyle w:val="a3"/>
        <w:numPr>
          <w:ilvl w:val="0"/>
          <w:numId w:val="15"/>
        </w:numPr>
        <w:rPr>
          <w:sz w:val="28"/>
          <w:szCs w:val="28"/>
        </w:rPr>
      </w:pPr>
      <w:proofErr w:type="spellStart"/>
      <w:r w:rsidRPr="007220AD">
        <w:rPr>
          <w:sz w:val="28"/>
          <w:szCs w:val="28"/>
          <w:lang w:val="en-US"/>
        </w:rPr>
        <w:t>HAproxy</w:t>
      </w:r>
      <w:proofErr w:type="spellEnd"/>
      <w:r w:rsidRPr="00363FD3">
        <w:rPr>
          <w:sz w:val="28"/>
          <w:szCs w:val="28"/>
        </w:rPr>
        <w:t xml:space="preserve"> </w:t>
      </w:r>
      <w:proofErr w:type="spellStart"/>
      <w:r w:rsidR="002572AB" w:rsidRPr="007220AD">
        <w:rPr>
          <w:sz w:val="28"/>
          <w:szCs w:val="28"/>
        </w:rPr>
        <w:t>Documentation</w:t>
      </w:r>
      <w:proofErr w:type="spellEnd"/>
      <w:r w:rsidR="002572AB" w:rsidRPr="007220AD">
        <w:rPr>
          <w:sz w:val="28"/>
          <w:szCs w:val="28"/>
        </w:rPr>
        <w:t>. [Электронный ресурс]. - режим доступа:</w:t>
      </w:r>
    </w:p>
    <w:p w14:paraId="63A72177" w14:textId="3F0D429C" w:rsidR="00E0254E" w:rsidRPr="007220AD" w:rsidRDefault="00A068CB" w:rsidP="002572AB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="007220AD" w:rsidRPr="007220AD">
        <w:rPr>
          <w:sz w:val="28"/>
          <w:szCs w:val="28"/>
          <w:lang w:val="en-US"/>
        </w:rPr>
        <w:t xml:space="preserve">How to build </w:t>
      </w:r>
      <w:proofErr w:type="gramStart"/>
      <w:r w:rsidR="007220AD" w:rsidRPr="007220AD">
        <w:rPr>
          <w:sz w:val="28"/>
          <w:szCs w:val="28"/>
          <w:lang w:val="en-US"/>
        </w:rPr>
        <w:t>an</w:t>
      </w:r>
      <w:proofErr w:type="gramEnd"/>
      <w:r w:rsidR="007220AD" w:rsidRPr="007220AD">
        <w:rPr>
          <w:sz w:val="28"/>
          <w:szCs w:val="28"/>
          <w:lang w:val="en-US"/>
        </w:rPr>
        <w:t xml:space="preserve"> high availability MQTT cluster for the Internet of Things</w:t>
      </w:r>
      <w:r>
        <w:rPr>
          <w:sz w:val="28"/>
          <w:szCs w:val="28"/>
          <w:lang w:val="en-US"/>
        </w:rPr>
        <w:t>”</w:t>
      </w:r>
      <w:r w:rsidR="007220AD" w:rsidRPr="007220AD">
        <w:rPr>
          <w:sz w:val="28"/>
          <w:szCs w:val="28"/>
          <w:lang w:val="en-US"/>
        </w:rPr>
        <w:t xml:space="preserve"> [</w:t>
      </w:r>
      <w:r w:rsidR="007220AD" w:rsidRPr="007220AD">
        <w:rPr>
          <w:sz w:val="28"/>
          <w:szCs w:val="28"/>
        </w:rPr>
        <w:t>Электронный</w:t>
      </w:r>
      <w:r w:rsidR="007220AD" w:rsidRPr="007220AD">
        <w:rPr>
          <w:sz w:val="28"/>
          <w:szCs w:val="28"/>
          <w:lang w:val="en-US"/>
        </w:rPr>
        <w:t xml:space="preserve"> </w:t>
      </w:r>
      <w:r w:rsidR="007220AD" w:rsidRPr="007220AD">
        <w:rPr>
          <w:sz w:val="28"/>
          <w:szCs w:val="28"/>
        </w:rPr>
        <w:t>ресурс</w:t>
      </w:r>
      <w:r w:rsidR="007220AD" w:rsidRPr="007220AD">
        <w:rPr>
          <w:sz w:val="28"/>
          <w:szCs w:val="28"/>
          <w:lang w:val="en-US"/>
        </w:rPr>
        <w:t xml:space="preserve">] – </w:t>
      </w:r>
      <w:r w:rsidR="007220AD" w:rsidRPr="007220AD">
        <w:rPr>
          <w:sz w:val="28"/>
          <w:szCs w:val="28"/>
        </w:rPr>
        <w:t>режим</w:t>
      </w:r>
      <w:r w:rsidR="007220AD" w:rsidRPr="007220AD">
        <w:rPr>
          <w:sz w:val="28"/>
          <w:szCs w:val="28"/>
          <w:lang w:val="en-US"/>
        </w:rPr>
        <w:t xml:space="preserve"> </w:t>
      </w:r>
      <w:r w:rsidR="007220AD" w:rsidRPr="007220AD">
        <w:rPr>
          <w:sz w:val="28"/>
          <w:szCs w:val="28"/>
        </w:rPr>
        <w:t>доступа</w:t>
      </w:r>
    </w:p>
    <w:p w14:paraId="5FCC9C2F" w14:textId="4351D837" w:rsidR="002572AB" w:rsidRPr="007220AD" w:rsidRDefault="00E059B8" w:rsidP="00A068CB">
      <w:pPr>
        <w:pStyle w:val="a3"/>
        <w:rPr>
          <w:sz w:val="28"/>
          <w:szCs w:val="28"/>
          <w:lang w:val="en-US"/>
        </w:rPr>
      </w:pPr>
      <w:hyperlink r:id="rId34" w:history="1">
        <w:r w:rsidR="007220AD" w:rsidRPr="007220AD">
          <w:rPr>
            <w:rStyle w:val="a4"/>
            <w:sz w:val="28"/>
            <w:szCs w:val="28"/>
            <w:lang w:val="en-US"/>
          </w:rPr>
          <w:t xml:space="preserve">How to Build </w:t>
        </w:r>
        <w:proofErr w:type="gramStart"/>
        <w:r w:rsidR="007220AD" w:rsidRPr="007220AD">
          <w:rPr>
            <w:rStyle w:val="a4"/>
            <w:sz w:val="28"/>
            <w:szCs w:val="28"/>
            <w:lang w:val="en-US"/>
          </w:rPr>
          <w:t>an</w:t>
        </w:r>
        <w:proofErr w:type="gramEnd"/>
        <w:r w:rsidR="007220AD" w:rsidRPr="007220AD">
          <w:rPr>
            <w:rStyle w:val="a4"/>
            <w:sz w:val="28"/>
            <w:szCs w:val="28"/>
            <w:lang w:val="en-US"/>
          </w:rPr>
          <w:t xml:space="preserve"> High Availability MQTT Cluster for the Internet of Things | by </w:t>
        </w:r>
        <w:proofErr w:type="spellStart"/>
        <w:r w:rsidR="007220AD" w:rsidRPr="007220AD">
          <w:rPr>
            <w:rStyle w:val="a4"/>
            <w:sz w:val="28"/>
            <w:szCs w:val="28"/>
            <w:lang w:val="en-US"/>
          </w:rPr>
          <w:t>Lelylan</w:t>
        </w:r>
        <w:proofErr w:type="spellEnd"/>
        <w:r w:rsidR="007220AD" w:rsidRPr="007220AD">
          <w:rPr>
            <w:rStyle w:val="a4"/>
            <w:sz w:val="28"/>
            <w:szCs w:val="28"/>
            <w:lang w:val="en-US"/>
          </w:rPr>
          <w:t xml:space="preserve"> Blog | Medium</w:t>
        </w:r>
      </w:hyperlink>
    </w:p>
    <w:p w14:paraId="541C3882" w14:textId="1DBBAEEB" w:rsidR="009D25B0" w:rsidRPr="007220AD" w:rsidRDefault="00347563" w:rsidP="009D25B0">
      <w:pPr>
        <w:pStyle w:val="a3"/>
        <w:numPr>
          <w:ilvl w:val="0"/>
          <w:numId w:val="15"/>
        </w:numPr>
        <w:rPr>
          <w:rFonts w:cstheme="minorHAnsi"/>
          <w:sz w:val="28"/>
          <w:szCs w:val="28"/>
          <w:lang w:val="en-US"/>
        </w:rPr>
      </w:pPr>
      <w:proofErr w:type="spellStart"/>
      <w:r w:rsidRPr="007220AD">
        <w:rPr>
          <w:rFonts w:eastAsia="Batang" w:cstheme="minorHAnsi"/>
          <w:sz w:val="28"/>
          <w:szCs w:val="28"/>
          <w:lang w:val="en-US"/>
        </w:rPr>
        <w:t>Marischa</w:t>
      </w:r>
      <w:proofErr w:type="spellEnd"/>
      <w:r w:rsidRPr="007220AD">
        <w:rPr>
          <w:rFonts w:eastAsia="Batang" w:cstheme="minorHAnsi"/>
          <w:sz w:val="28"/>
          <w:szCs w:val="28"/>
          <w:lang w:val="en-US"/>
        </w:rPr>
        <w:t xml:space="preserve"> </w:t>
      </w:r>
      <w:proofErr w:type="spellStart"/>
      <w:r w:rsidRPr="007220AD">
        <w:rPr>
          <w:rFonts w:eastAsia="Batang" w:cstheme="minorHAnsi"/>
          <w:sz w:val="28"/>
          <w:szCs w:val="28"/>
          <w:lang w:val="en-US"/>
        </w:rPr>
        <w:t>Elveny</w:t>
      </w:r>
      <w:proofErr w:type="spellEnd"/>
      <w:r w:rsidRPr="007220AD">
        <w:rPr>
          <w:rFonts w:eastAsia="Batang" w:cstheme="minorHAnsi"/>
          <w:sz w:val="28"/>
          <w:szCs w:val="28"/>
          <w:lang w:val="en-US"/>
        </w:rPr>
        <w:t xml:space="preserve">, Ari </w:t>
      </w:r>
      <w:proofErr w:type="spellStart"/>
      <w:r w:rsidRPr="007220AD">
        <w:rPr>
          <w:rFonts w:eastAsia="Batang" w:cstheme="minorHAnsi"/>
          <w:sz w:val="28"/>
          <w:szCs w:val="28"/>
          <w:lang w:val="en-US"/>
        </w:rPr>
        <w:t>Winata</w:t>
      </w:r>
      <w:proofErr w:type="spellEnd"/>
      <w:r w:rsidRPr="007220AD">
        <w:rPr>
          <w:rFonts w:eastAsia="Batang" w:cstheme="minorHAnsi"/>
          <w:sz w:val="28"/>
          <w:szCs w:val="28"/>
          <w:lang w:val="en-US"/>
        </w:rPr>
        <w:t xml:space="preserve">, </w:t>
      </w:r>
      <w:proofErr w:type="spellStart"/>
      <w:r w:rsidRPr="007220AD">
        <w:rPr>
          <w:rFonts w:eastAsia="Batang" w:cstheme="minorHAnsi"/>
          <w:sz w:val="28"/>
          <w:szCs w:val="28"/>
          <w:lang w:val="en-US"/>
        </w:rPr>
        <w:t>Baihaqi</w:t>
      </w:r>
      <w:proofErr w:type="spellEnd"/>
      <w:r w:rsidRPr="007220AD">
        <w:rPr>
          <w:rFonts w:eastAsia="Batang" w:cstheme="minorHAnsi"/>
          <w:sz w:val="28"/>
          <w:szCs w:val="28"/>
          <w:lang w:val="en-US"/>
        </w:rPr>
        <w:t xml:space="preserve"> </w:t>
      </w:r>
      <w:proofErr w:type="spellStart"/>
      <w:r w:rsidRPr="007220AD">
        <w:rPr>
          <w:rFonts w:eastAsia="Batang" w:cstheme="minorHAnsi"/>
          <w:sz w:val="28"/>
          <w:szCs w:val="28"/>
          <w:lang w:val="en-US"/>
        </w:rPr>
        <w:t>Siregar</w:t>
      </w:r>
      <w:proofErr w:type="spellEnd"/>
      <w:r w:rsidRPr="007220AD">
        <w:rPr>
          <w:rFonts w:eastAsia="Batang" w:cstheme="minorHAnsi"/>
          <w:sz w:val="28"/>
          <w:szCs w:val="28"/>
          <w:lang w:val="en-US"/>
        </w:rPr>
        <w:t xml:space="preserve"> and </w:t>
      </w:r>
      <w:proofErr w:type="spellStart"/>
      <w:r w:rsidRPr="007220AD">
        <w:rPr>
          <w:rFonts w:eastAsia="Batang" w:cstheme="minorHAnsi"/>
          <w:sz w:val="28"/>
          <w:szCs w:val="28"/>
          <w:lang w:val="en-US"/>
        </w:rPr>
        <w:t>Rahmad</w:t>
      </w:r>
      <w:proofErr w:type="spellEnd"/>
      <w:r w:rsidRPr="007220AD">
        <w:rPr>
          <w:rFonts w:eastAsia="Batang"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7220AD">
        <w:rPr>
          <w:rFonts w:eastAsia="Batang" w:cstheme="minorHAnsi"/>
          <w:sz w:val="28"/>
          <w:szCs w:val="28"/>
          <w:lang w:val="en-US"/>
        </w:rPr>
        <w:t>Syah</w:t>
      </w:r>
      <w:proofErr w:type="spellEnd"/>
      <w:r w:rsidRPr="007220AD">
        <w:rPr>
          <w:rFonts w:cstheme="minorHAnsi"/>
          <w:sz w:val="28"/>
          <w:szCs w:val="28"/>
          <w:shd w:val="clear" w:color="auto" w:fill="FFFFFF"/>
          <w:lang w:val="en-US"/>
        </w:rPr>
        <w:t xml:space="preserve">  “</w:t>
      </w:r>
      <w:proofErr w:type="gramEnd"/>
      <w:r w:rsidR="009D25B0" w:rsidRPr="007220AD">
        <w:rPr>
          <w:rFonts w:cstheme="minorHAnsi"/>
          <w:sz w:val="28"/>
          <w:szCs w:val="28"/>
          <w:shd w:val="clear" w:color="auto" w:fill="FFFFFF"/>
          <w:lang w:val="en-US"/>
        </w:rPr>
        <w:t>A tutorial: Load balancers in a container technology system using docker swarms on a single board computer cluste</w:t>
      </w:r>
      <w:r w:rsidRPr="007220AD">
        <w:rPr>
          <w:rFonts w:cstheme="minorHAnsi"/>
          <w:sz w:val="28"/>
          <w:szCs w:val="28"/>
          <w:shd w:val="clear" w:color="auto" w:fill="FFFFFF"/>
          <w:lang w:val="en-US"/>
        </w:rPr>
        <w:t xml:space="preserve">r”, EEO, vol. 19, issue 4, no. 2020, pp.744-751, </w:t>
      </w:r>
      <w:proofErr w:type="spellStart"/>
      <w:r w:rsidRPr="007220AD">
        <w:rPr>
          <w:rFonts w:eastAsia="Batang" w:cstheme="minorHAnsi"/>
          <w:sz w:val="28"/>
          <w:szCs w:val="28"/>
          <w:lang w:val="en-US"/>
        </w:rPr>
        <w:t>doi</w:t>
      </w:r>
      <w:proofErr w:type="spellEnd"/>
      <w:r w:rsidRPr="007220AD">
        <w:rPr>
          <w:rFonts w:eastAsia="Batang" w:cstheme="minorHAnsi"/>
          <w:sz w:val="28"/>
          <w:szCs w:val="28"/>
          <w:lang w:val="en-US"/>
        </w:rPr>
        <w:t>: </w:t>
      </w:r>
      <w:hyperlink r:id="rId35" w:tgtFrame="_blank" w:history="1">
        <w:r w:rsidRPr="007220AD">
          <w:rPr>
            <w:rFonts w:eastAsia="Batang" w:cstheme="minorHAnsi"/>
            <w:sz w:val="28"/>
            <w:szCs w:val="28"/>
            <w:lang w:val="en-US"/>
          </w:rPr>
          <w:t>10.17051/ilkonline.2020.04.178</w:t>
        </w:r>
      </w:hyperlink>
    </w:p>
    <w:p w14:paraId="44323B4C" w14:textId="2039336A" w:rsidR="00E0254E" w:rsidRPr="007220AD" w:rsidRDefault="00E0254E" w:rsidP="009D25B0">
      <w:pPr>
        <w:pStyle w:val="a3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7220AD">
        <w:rPr>
          <w:rFonts w:cstheme="minorHAnsi"/>
          <w:sz w:val="28"/>
          <w:szCs w:val="28"/>
          <w:lang w:val="en-US"/>
        </w:rPr>
        <w:t>Eclipse</w:t>
      </w:r>
      <w:r w:rsidRPr="007220AD">
        <w:rPr>
          <w:rFonts w:cstheme="minorHAnsi"/>
          <w:sz w:val="28"/>
          <w:szCs w:val="28"/>
        </w:rPr>
        <w:t xml:space="preserve"> </w:t>
      </w:r>
      <w:proofErr w:type="spellStart"/>
      <w:r w:rsidRPr="007220AD">
        <w:rPr>
          <w:rFonts w:cstheme="minorHAnsi"/>
          <w:sz w:val="28"/>
          <w:szCs w:val="28"/>
          <w:lang w:val="en-US"/>
        </w:rPr>
        <w:t>Mosquitto</w:t>
      </w:r>
      <w:proofErr w:type="spellEnd"/>
      <w:r w:rsidRPr="007220AD">
        <w:rPr>
          <w:rFonts w:cstheme="minorHAnsi"/>
          <w:sz w:val="28"/>
          <w:szCs w:val="28"/>
        </w:rPr>
        <w:t xml:space="preserve"> [Электронный ресурс] – режим доступа</w:t>
      </w:r>
    </w:p>
    <w:p w14:paraId="4D763DF4" w14:textId="78EF2D2E" w:rsidR="00E0254E" w:rsidRPr="007220AD" w:rsidRDefault="00E059B8" w:rsidP="00E0254E">
      <w:pPr>
        <w:pStyle w:val="a3"/>
        <w:rPr>
          <w:rFonts w:cstheme="minorHAnsi"/>
          <w:sz w:val="28"/>
          <w:szCs w:val="28"/>
        </w:rPr>
      </w:pPr>
      <w:hyperlink r:id="rId36" w:history="1">
        <w:proofErr w:type="spellStart"/>
        <w:r w:rsidR="00E0254E" w:rsidRPr="007220AD">
          <w:rPr>
            <w:rStyle w:val="a4"/>
            <w:rFonts w:cstheme="minorHAnsi"/>
            <w:sz w:val="28"/>
            <w:szCs w:val="28"/>
          </w:rPr>
          <w:t>Eclipse</w:t>
        </w:r>
        <w:proofErr w:type="spellEnd"/>
        <w:r w:rsidR="00E0254E" w:rsidRPr="007220AD">
          <w:rPr>
            <w:rStyle w:val="a4"/>
            <w:rFonts w:cstheme="minorHAnsi"/>
            <w:sz w:val="28"/>
            <w:szCs w:val="28"/>
          </w:rPr>
          <w:t xml:space="preserve"> </w:t>
        </w:r>
        <w:proofErr w:type="spellStart"/>
        <w:r w:rsidR="00E0254E" w:rsidRPr="007220AD">
          <w:rPr>
            <w:rStyle w:val="a4"/>
            <w:rFonts w:cstheme="minorHAnsi"/>
            <w:sz w:val="28"/>
            <w:szCs w:val="28"/>
          </w:rPr>
          <w:t>Mosquitto</w:t>
        </w:r>
        <w:proofErr w:type="spellEnd"/>
      </w:hyperlink>
    </w:p>
    <w:p w14:paraId="6D7B02E5" w14:textId="77777777" w:rsidR="00D93D68" w:rsidRPr="00E0254E" w:rsidRDefault="00D93D68" w:rsidP="008979E1"/>
    <w:p w14:paraId="232B03E7" w14:textId="77777777" w:rsidR="00D93D68" w:rsidRPr="00E0254E" w:rsidRDefault="00D93D68" w:rsidP="005F2B94"/>
    <w:sectPr w:rsidR="00D93D68" w:rsidRPr="00E0254E" w:rsidSect="001A3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натолий Бахмуров" w:date="2021-05-13T17:05:00Z" w:initials="АБ">
    <w:p w14:paraId="5A207FEE" w14:textId="77777777" w:rsidR="00EC75CB" w:rsidRPr="00CA14DC" w:rsidRDefault="00EC75CB">
      <w:pPr>
        <w:pStyle w:val="a8"/>
      </w:pPr>
      <w:r>
        <w:rPr>
          <w:rStyle w:val="a7"/>
        </w:rPr>
        <w:annotationRef/>
      </w:r>
      <w:r>
        <w:t>Виртуализации чего</w:t>
      </w:r>
      <w:r w:rsidRPr="002D4FE9">
        <w:t xml:space="preserve">  </w:t>
      </w:r>
      <w:r>
        <w:t>надо уточнить</w:t>
      </w:r>
    </w:p>
  </w:comment>
  <w:comment w:id="2" w:author="Анатолий Бахмуров" w:date="2021-05-13T17:15:00Z" w:initials="АБ">
    <w:p w14:paraId="2BD8C1AD" w14:textId="77777777" w:rsidR="00EC75CB" w:rsidRPr="002D4FE9" w:rsidRDefault="00EC75CB">
      <w:pPr>
        <w:pStyle w:val="a8"/>
      </w:pPr>
      <w:r>
        <w:rPr>
          <w:rStyle w:val="a7"/>
        </w:rPr>
        <w:annotationRef/>
      </w:r>
      <w:r>
        <w:t>Надо давать ссылки на публикации с определением</w:t>
      </w:r>
    </w:p>
  </w:comment>
  <w:comment w:id="3" w:author="Антон Бодров" w:date="2021-05-19T16:45:00Z" w:initials="АБ">
    <w:p w14:paraId="7BB8D850" w14:textId="77777777" w:rsidR="002467FD" w:rsidRDefault="002467FD" w:rsidP="00DC2EF4">
      <w:pPr>
        <w:pStyle w:val="a8"/>
      </w:pPr>
      <w:r>
        <w:rPr>
          <w:rStyle w:val="a7"/>
        </w:rPr>
        <w:annotationRef/>
      </w:r>
      <w:r>
        <w:t>Определение в итоге дано своё</w:t>
      </w:r>
    </w:p>
  </w:comment>
  <w:comment w:id="6" w:author="Антон Бодров" w:date="2021-04-15T09:23:00Z" w:initials="АБ">
    <w:p w14:paraId="6DADB86A" w14:textId="7D4F6D18" w:rsidR="00EC75CB" w:rsidRPr="00F749A8" w:rsidRDefault="00EC75CB" w:rsidP="002467FD">
      <w:pPr>
        <w:pStyle w:val="a8"/>
      </w:pPr>
      <w:r>
        <w:rPr>
          <w:rStyle w:val="a7"/>
        </w:rPr>
        <w:annotationRef/>
      </w:r>
      <w:r>
        <w:t xml:space="preserve">Приведу немного позже в обзоре, нашёл хорошие оценки на </w:t>
      </w:r>
      <w:r>
        <w:rPr>
          <w:lang w:val="en-US"/>
        </w:rPr>
        <w:t>researchgate</w:t>
      </w:r>
      <w:r>
        <w:t>, осталось оформить</w:t>
      </w:r>
    </w:p>
  </w:comment>
  <w:comment w:id="8" w:author="Lenovo" w:date="2021-05-20T11:25:00Z" w:initials="L">
    <w:p w14:paraId="28032293" w14:textId="2305D77A" w:rsidR="00363FD3" w:rsidRDefault="00363FD3">
      <w:pPr>
        <w:pStyle w:val="a8"/>
      </w:pPr>
      <w:r>
        <w:rPr>
          <w:rStyle w:val="a7"/>
        </w:rPr>
        <w:annotationRef/>
      </w:r>
      <w:r>
        <w:t>Советую немного подробнее объяснить, что означает виртуализация на уровне ОС</w:t>
      </w:r>
    </w:p>
  </w:comment>
  <w:comment w:id="13" w:author="Lenovo" w:date="2021-03-14T14:42:00Z" w:initials="L">
    <w:p w14:paraId="4A4CC584" w14:textId="77777777" w:rsidR="00EC75CB" w:rsidRDefault="00EC75CB" w:rsidP="00E01230">
      <w:pPr>
        <w:pStyle w:val="a8"/>
      </w:pPr>
      <w:r>
        <w:rPr>
          <w:rStyle w:val="a7"/>
        </w:rPr>
        <w:annotationRef/>
      </w:r>
      <w:r>
        <w:t>По возможности, следует объяснить, почему каждый из критериев важен, если это не очевидно</w:t>
      </w:r>
    </w:p>
  </w:comment>
  <w:comment w:id="14" w:author="Анатолий Бахмуров" w:date="2021-05-13T17:20:00Z" w:initials="АБ">
    <w:p w14:paraId="7E422E25" w14:textId="77777777" w:rsidR="00EC75CB" w:rsidRPr="002D4FE9" w:rsidRDefault="00EC75CB">
      <w:pPr>
        <w:pStyle w:val="a8"/>
      </w:pPr>
      <w:r>
        <w:rPr>
          <w:rStyle w:val="a7"/>
        </w:rPr>
        <w:annotationRef/>
      </w:r>
      <w:r>
        <w:t>Можно ли как-либо оценить количественно</w:t>
      </w:r>
      <w:r w:rsidRPr="002D4FE9">
        <w:t>?</w:t>
      </w:r>
    </w:p>
  </w:comment>
  <w:comment w:id="15" w:author="Lenovo" w:date="2021-05-20T11:39:00Z" w:initials="L">
    <w:p w14:paraId="6B35C68B" w14:textId="6F9C909C" w:rsidR="00DE609E" w:rsidRDefault="00DE609E">
      <w:pPr>
        <w:pStyle w:val="a8"/>
      </w:pPr>
      <w:r>
        <w:rPr>
          <w:rStyle w:val="a7"/>
        </w:rPr>
        <w:annotationRef/>
      </w:r>
      <w:r>
        <w:t>Пропущен вывод о том, что Вы выбрали контейнеризацию.</w:t>
      </w:r>
    </w:p>
  </w:comment>
  <w:comment w:id="16" w:author="Lenovo" w:date="2021-05-20T11:33:00Z" w:initials="L">
    <w:p w14:paraId="336C228A" w14:textId="07CEBA70" w:rsidR="007061A5" w:rsidRPr="007061A5" w:rsidRDefault="007061A5">
      <w:pPr>
        <w:pStyle w:val="a8"/>
      </w:pPr>
      <w:r>
        <w:rPr>
          <w:rStyle w:val="a7"/>
        </w:rPr>
        <w:annotationRef/>
      </w:r>
      <w:r>
        <w:t>Либо различное ПО, либо различные программные средства – для согласования по правилам русского языка</w:t>
      </w:r>
    </w:p>
  </w:comment>
  <w:comment w:id="17" w:author="Анатолий Бахмуров" w:date="2021-04-19T13:16:00Z" w:initials="АБ">
    <w:p w14:paraId="4BF12F70" w14:textId="77777777" w:rsidR="00EC75CB" w:rsidRPr="00C53B14" w:rsidRDefault="00EC75CB">
      <w:pPr>
        <w:pStyle w:val="a8"/>
      </w:pPr>
      <w:r>
        <w:rPr>
          <w:rStyle w:val="a7"/>
        </w:rPr>
        <w:annotationRef/>
      </w:r>
      <w:r>
        <w:t>Следует добавить ссылки на информационные источники по этим программным средствам</w:t>
      </w:r>
    </w:p>
  </w:comment>
  <w:comment w:id="18" w:author="Lenovo" w:date="2021-03-14T14:42:00Z" w:initials="L">
    <w:p w14:paraId="7EB5A809" w14:textId="77777777" w:rsidR="00EC75CB" w:rsidRDefault="00EC75CB">
      <w:pPr>
        <w:pStyle w:val="a8"/>
      </w:pPr>
      <w:r>
        <w:rPr>
          <w:rStyle w:val="a7"/>
        </w:rPr>
        <w:annotationRef/>
      </w:r>
      <w:r>
        <w:t>По возможности, следует объяснить, почему каждый из критериев важен, если это не очевидно</w:t>
      </w:r>
    </w:p>
  </w:comment>
  <w:comment w:id="20" w:author="Lenovo" w:date="2021-05-20T11:42:00Z" w:initials="L">
    <w:p w14:paraId="6464941A" w14:textId="019284C9" w:rsidR="00DE609E" w:rsidRPr="00B11BA6" w:rsidRDefault="00DE609E">
      <w:pPr>
        <w:pStyle w:val="a8"/>
        <w:rPr>
          <w:lang w:val="en-US"/>
        </w:rPr>
      </w:pPr>
      <w:r>
        <w:rPr>
          <w:rStyle w:val="a7"/>
        </w:rPr>
        <w:annotationRef/>
      </w:r>
    </w:p>
  </w:comment>
  <w:comment w:id="21" w:author="Lenovo" w:date="2021-05-20T11:58:00Z" w:initials="L">
    <w:p w14:paraId="4B254360" w14:textId="5D9F57A6" w:rsidR="008E5ED5" w:rsidRPr="008E5ED5" w:rsidRDefault="008E5ED5">
      <w:pPr>
        <w:pStyle w:val="a8"/>
        <w:rPr>
          <w:lang w:val="en-US"/>
        </w:rPr>
      </w:pPr>
      <w:r>
        <w:rPr>
          <w:rStyle w:val="a7"/>
        </w:rPr>
        <w:annotationRef/>
      </w:r>
      <w:proofErr w:type="spellStart"/>
      <w:r>
        <w:t>Переиспользования</w:t>
      </w:r>
      <w:proofErr w:type="spellEnd"/>
      <w:r>
        <w:t xml:space="preserve"> </w:t>
      </w:r>
      <w:proofErr w:type="spellStart"/>
      <w:r>
        <w:t>кам</w:t>
      </w:r>
      <w:proofErr w:type="spellEnd"/>
      <w:r>
        <w:rPr>
          <w:lang w:val="en-US"/>
        </w:rPr>
        <w:t>?</w:t>
      </w:r>
    </w:p>
  </w:comment>
  <w:comment w:id="22" w:author="Lenovo" w:date="2021-05-20T11:57:00Z" w:initials="L">
    <w:p w14:paraId="5B8DBCE4" w14:textId="0F2A8EA7" w:rsidR="00B11BA6" w:rsidRPr="00B11BA6" w:rsidRDefault="00B11BA6">
      <w:pPr>
        <w:pStyle w:val="a8"/>
      </w:pPr>
      <w:r>
        <w:rPr>
          <w:rStyle w:val="a7"/>
        </w:rPr>
        <w:annotationRef/>
      </w:r>
      <w:r>
        <w:t>Восьми средств нет в тексте</w:t>
      </w:r>
    </w:p>
  </w:comment>
  <w:comment w:id="23" w:author="Анатолий Бахмуров" w:date="2021-05-13T17:28:00Z" w:initials="АБ">
    <w:p w14:paraId="662D9A7A" w14:textId="77777777" w:rsidR="00EC75CB" w:rsidRPr="00EC75CB" w:rsidRDefault="00EC75CB">
      <w:pPr>
        <w:pStyle w:val="a8"/>
      </w:pPr>
      <w:r>
        <w:rPr>
          <w:rStyle w:val="a7"/>
        </w:rPr>
        <w:annotationRef/>
      </w:r>
      <w:r>
        <w:t>Того, что Вы делаете или Юля с Даниилом</w:t>
      </w:r>
      <w:r w:rsidRPr="00EC75CB">
        <w:t>?</w:t>
      </w:r>
    </w:p>
  </w:comment>
  <w:comment w:id="26" w:author="Анатолий Бахмуров" w:date="2021-05-13T17:44:00Z" w:initials="АБ">
    <w:p w14:paraId="3C978670" w14:textId="77777777" w:rsidR="00A27845" w:rsidRDefault="00A27845">
      <w:pPr>
        <w:pStyle w:val="a8"/>
      </w:pPr>
      <w:r>
        <w:rPr>
          <w:rStyle w:val="a7"/>
        </w:rPr>
        <w:annotationRef/>
      </w:r>
      <w:r>
        <w:t>Понятие масштабируемости</w:t>
      </w:r>
    </w:p>
  </w:comment>
  <w:comment w:id="28" w:author="Lenovo" w:date="2021-05-20T12:37:00Z" w:initials="L">
    <w:p w14:paraId="40F4858B" w14:textId="4C2D7839" w:rsidR="00AC53B9" w:rsidRPr="00AC53B9" w:rsidRDefault="00AC53B9">
      <w:pPr>
        <w:pStyle w:val="a8"/>
      </w:pPr>
      <w:r>
        <w:rPr>
          <w:rStyle w:val="a7"/>
        </w:rPr>
        <w:annotationRef/>
      </w:r>
      <w:r>
        <w:t xml:space="preserve">А что, </w:t>
      </w:r>
      <w:r>
        <w:rPr>
          <w:lang w:val="en-US"/>
        </w:rPr>
        <w:t>MQTT</w:t>
      </w:r>
      <w:r w:rsidRPr="00AC53B9">
        <w:t xml:space="preserve"> </w:t>
      </w:r>
      <w:r>
        <w:t xml:space="preserve">может работать поверх </w:t>
      </w:r>
      <w:r>
        <w:rPr>
          <w:lang w:val="en-US"/>
        </w:rPr>
        <w:t>HTTP</w:t>
      </w:r>
      <w:r w:rsidRPr="00AC53B9">
        <w:t>?</w:t>
      </w:r>
      <w:r>
        <w:t xml:space="preserve"> То есть, режим </w:t>
      </w:r>
      <w:r>
        <w:rPr>
          <w:lang w:val="en-US"/>
        </w:rPr>
        <w:t>HTTP</w:t>
      </w:r>
      <w:r w:rsidRPr="00AC53B9">
        <w:t xml:space="preserve"> </w:t>
      </w:r>
      <w:proofErr w:type="spellStart"/>
      <w:r>
        <w:rPr>
          <w:lang w:val="en-US"/>
        </w:rPr>
        <w:t>HAProxy</w:t>
      </w:r>
      <w:proofErr w:type="spellEnd"/>
      <w:r w:rsidRPr="00AC53B9">
        <w:t xml:space="preserve"> </w:t>
      </w:r>
      <w:r>
        <w:t>теоретически применим для Вашей задачи</w:t>
      </w:r>
      <w:r w:rsidRPr="00AC53B9">
        <w:t>?</w:t>
      </w:r>
    </w:p>
    <w:p w14:paraId="222B304F" w14:textId="1D50D47D" w:rsidR="00AC53B9" w:rsidRPr="00AC53B9" w:rsidRDefault="00AC53B9">
      <w:pPr>
        <w:pStyle w:val="a8"/>
      </w:pPr>
    </w:p>
  </w:comment>
  <w:comment w:id="29" w:author="Lenovo" w:date="2021-05-20T13:54:00Z" w:initials="L">
    <w:p w14:paraId="0267CAB7" w14:textId="7B08A7D1" w:rsidR="002A23D6" w:rsidRPr="002A23D6" w:rsidRDefault="002A23D6">
      <w:pPr>
        <w:pStyle w:val="a8"/>
        <w:rPr>
          <w:lang w:val="en-US"/>
        </w:rPr>
      </w:pPr>
      <w:r>
        <w:rPr>
          <w:rStyle w:val="a7"/>
        </w:rPr>
        <w:annotationRef/>
      </w:r>
      <w:r>
        <w:t>Не понятно. Надо отправить несколько запросов, чтобы получить ответ</w:t>
      </w:r>
      <w:r w:rsidRPr="002A23D6">
        <w:t xml:space="preserve">? </w:t>
      </w:r>
      <w:r>
        <w:t>Сколько</w:t>
      </w:r>
      <w:r>
        <w:rPr>
          <w:lang w:val="en-US"/>
        </w:rPr>
        <w:t>?</w:t>
      </w:r>
    </w:p>
  </w:comment>
  <w:comment w:id="30" w:author="Анатолий Бахмуров" w:date="2021-04-19T13:27:00Z" w:initials="АБ">
    <w:p w14:paraId="50F2C307" w14:textId="77777777" w:rsidR="00EC75CB" w:rsidRPr="00075FB4" w:rsidRDefault="00EC75CB">
      <w:pPr>
        <w:pStyle w:val="a8"/>
      </w:pPr>
      <w:r>
        <w:rPr>
          <w:rStyle w:val="a7"/>
        </w:rPr>
        <w:annotationRef/>
      </w:r>
      <w:r>
        <w:t>Должно быть дано пояснение, что изображено на рисунках. Соответственно, ссылки на них из текста работы. И подписи под рисунками.</w:t>
      </w:r>
    </w:p>
  </w:comment>
  <w:comment w:id="32" w:author="Анатолий Бахмуров" w:date="2021-05-13T17:46:00Z" w:initials="АБ">
    <w:p w14:paraId="0C30D450" w14:textId="77777777" w:rsidR="00A27845" w:rsidRPr="00363FD3" w:rsidRDefault="00A27845">
      <w:pPr>
        <w:pStyle w:val="a8"/>
      </w:pPr>
      <w:r>
        <w:rPr>
          <w:rStyle w:val="a7"/>
        </w:rPr>
        <w:annotationRef/>
      </w:r>
      <w:r>
        <w:t>Надо раскрыть, как маршрутизируются запросы аутентификации. Один сервер для нее или несколько</w:t>
      </w:r>
      <w:r w:rsidRPr="00363FD3">
        <w:t>?</w:t>
      </w:r>
    </w:p>
  </w:comment>
  <w:comment w:id="33" w:author="Lenovo" w:date="2021-05-20T15:08:00Z" w:initials="L">
    <w:p w14:paraId="349715AD" w14:textId="40FCAA83" w:rsidR="00E059B8" w:rsidRDefault="00E059B8">
      <w:pPr>
        <w:pStyle w:val="a8"/>
      </w:pPr>
      <w:r>
        <w:rPr>
          <w:rStyle w:val="a7"/>
        </w:rPr>
        <w:annotationRef/>
      </w:r>
      <w:r>
        <w:t>Предварительные соображения по экспериментальному исследованию</w:t>
      </w:r>
    </w:p>
  </w:comment>
  <w:comment w:id="34" w:author="Lenovo" w:date="2021-05-20T15:07:00Z" w:initials="L">
    <w:p w14:paraId="30A0F3ED" w14:textId="27E5C3D9" w:rsidR="00E059B8" w:rsidRDefault="00E059B8">
      <w:pPr>
        <w:pStyle w:val="a8"/>
      </w:pPr>
      <w:r>
        <w:rPr>
          <w:rStyle w:val="a7"/>
        </w:rPr>
        <w:annotationRef/>
      </w:r>
      <w:r>
        <w:t>описана</w:t>
      </w:r>
    </w:p>
  </w:comment>
  <w:comment w:id="35" w:author="Lenovo" w:date="2021-05-20T15:09:00Z" w:initials="L">
    <w:p w14:paraId="38263C3B" w14:textId="61BD1F1A" w:rsidR="00E059B8" w:rsidRDefault="00E059B8">
      <w:pPr>
        <w:pStyle w:val="a8"/>
      </w:pPr>
      <w:r>
        <w:t xml:space="preserve">Разработка </w:t>
      </w:r>
      <w:r>
        <w:rPr>
          <w:rStyle w:val="a7"/>
        </w:rPr>
        <w:annotationRef/>
      </w:r>
      <w:r>
        <w:rPr>
          <w:rStyle w:val="a7"/>
        </w:rPr>
        <w:t>д</w:t>
      </w:r>
      <w:r>
        <w:t>етальной методики экспериментального исследования и его проведение планируется в ходе выполнения ВКР.</w:t>
      </w:r>
    </w:p>
  </w:comment>
  <w:comment w:id="36" w:author="Lenovo" w:date="2021-03-14T14:37:00Z" w:initials="L">
    <w:p w14:paraId="484DC2B3" w14:textId="77777777" w:rsidR="00EC75CB" w:rsidRDefault="00EC75CB">
      <w:pPr>
        <w:pStyle w:val="a8"/>
      </w:pPr>
      <w:r>
        <w:rPr>
          <w:rStyle w:val="a7"/>
        </w:rPr>
        <w:annotationRef/>
      </w:r>
      <w:r>
        <w:t>На литературу должны быть ссылки в тексте</w:t>
      </w:r>
    </w:p>
  </w:comment>
  <w:comment w:id="37" w:author="Lenovo" w:date="2021-05-20T15:02:00Z" w:initials="L">
    <w:p w14:paraId="70D6609F" w14:textId="255200D7" w:rsidR="003C0243" w:rsidRDefault="003C0243" w:rsidP="003C0243">
      <w:pPr>
        <w:pStyle w:val="a8"/>
      </w:pPr>
      <w:r>
        <w:rPr>
          <w:rStyle w:val="a7"/>
        </w:rPr>
        <w:annotationRef/>
      </w:r>
      <w:r>
        <w:t>https://drive.google.com/file/d/1L4YhNNTOrhu27o775aA2RqR_1dbgoB6v/view?usp=sharing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207FEE" w15:done="1"/>
  <w15:commentEx w15:paraId="2BD8C1AD" w15:done="0"/>
  <w15:commentEx w15:paraId="7BB8D850" w15:paraIdParent="2BD8C1AD" w15:done="0"/>
  <w15:commentEx w15:paraId="6DADB86A" w15:done="1"/>
  <w15:commentEx w15:paraId="28032293" w15:done="0"/>
  <w15:commentEx w15:paraId="4A4CC584" w15:done="1"/>
  <w15:commentEx w15:paraId="7E422E25" w15:done="1"/>
  <w15:commentEx w15:paraId="6B35C68B" w15:done="0"/>
  <w15:commentEx w15:paraId="336C228A" w15:done="0"/>
  <w15:commentEx w15:paraId="4BF12F70" w15:done="1"/>
  <w15:commentEx w15:paraId="7EB5A809" w15:done="1"/>
  <w15:commentEx w15:paraId="6464941A" w15:done="0"/>
  <w15:commentEx w15:paraId="4B254360" w15:done="0"/>
  <w15:commentEx w15:paraId="5B8DBCE4" w15:done="0"/>
  <w15:commentEx w15:paraId="662D9A7A" w15:done="1"/>
  <w15:commentEx w15:paraId="3C978670" w15:done="0"/>
  <w15:commentEx w15:paraId="222B304F" w15:done="0"/>
  <w15:commentEx w15:paraId="0267CAB7" w15:done="0"/>
  <w15:commentEx w15:paraId="50F2C307" w15:done="1"/>
  <w15:commentEx w15:paraId="0C30D450" w15:done="1"/>
  <w15:commentEx w15:paraId="349715AD" w15:done="0"/>
  <w15:commentEx w15:paraId="30A0F3ED" w15:done="0"/>
  <w15:commentEx w15:paraId="38263C3B" w15:done="0"/>
  <w15:commentEx w15:paraId="484DC2B3" w15:done="1"/>
  <w15:commentEx w15:paraId="70D660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FBF31" w16cex:dateUtc="2021-05-19T13:45:00Z"/>
  <w16cex:commentExtensible w16cex:durableId="2450C5AD" w16cex:dateUtc="2021-05-20T08:25:00Z"/>
  <w16cex:commentExtensible w16cex:durableId="2450C8FC" w16cex:dateUtc="2021-05-20T08:39:00Z"/>
  <w16cex:commentExtensible w16cex:durableId="2450C797" w16cex:dateUtc="2021-05-20T08:33:00Z"/>
  <w16cex:commentExtensible w16cex:durableId="2450C99A" w16cex:dateUtc="2021-05-20T08:42:00Z"/>
  <w16cex:commentExtensible w16cex:durableId="2450CD66" w16cex:dateUtc="2021-05-20T08:58:00Z"/>
  <w16cex:commentExtensible w16cex:durableId="2450CD31" w16cex:dateUtc="2021-05-20T08:57:00Z"/>
  <w16cex:commentExtensible w16cex:durableId="2450D680" w16cex:dateUtc="2021-05-20T09:37:00Z"/>
  <w16cex:commentExtensible w16cex:durableId="2450E8B0" w16cex:dateUtc="2021-05-20T10:54:00Z"/>
  <w16cex:commentExtensible w16cex:durableId="2450FA05" w16cex:dateUtc="2021-05-20T12:08:00Z"/>
  <w16cex:commentExtensible w16cex:durableId="2450F9AF" w16cex:dateUtc="2021-05-20T12:07:00Z"/>
  <w16cex:commentExtensible w16cex:durableId="2450FA28" w16cex:dateUtc="2021-05-20T12:09:00Z"/>
  <w16cex:commentExtensible w16cex:durableId="2450F894" w16cex:dateUtc="2021-05-20T12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207FEE" w16cid:durableId="244A5A35"/>
  <w16cid:commentId w16cid:paraId="2BD8C1AD" w16cid:durableId="244A5A36"/>
  <w16cid:commentId w16cid:paraId="7BB8D850" w16cid:durableId="244FBF31"/>
  <w16cid:commentId w16cid:paraId="6DADB86A" w16cid:durableId="244A5A3C"/>
  <w16cid:commentId w16cid:paraId="28032293" w16cid:durableId="2450C5AD"/>
  <w16cid:commentId w16cid:paraId="4A4CC584" w16cid:durableId="244A5A40"/>
  <w16cid:commentId w16cid:paraId="7E422E25" w16cid:durableId="244A5A41"/>
  <w16cid:commentId w16cid:paraId="6B35C68B" w16cid:durableId="2450C8FC"/>
  <w16cid:commentId w16cid:paraId="336C228A" w16cid:durableId="2450C797"/>
  <w16cid:commentId w16cid:paraId="4BF12F70" w16cid:durableId="244A5A42"/>
  <w16cid:commentId w16cid:paraId="7EB5A809" w16cid:durableId="244A5A43"/>
  <w16cid:commentId w16cid:paraId="6464941A" w16cid:durableId="2450C99A"/>
  <w16cid:commentId w16cid:paraId="4B254360" w16cid:durableId="2450CD66"/>
  <w16cid:commentId w16cid:paraId="5B8DBCE4" w16cid:durableId="2450CD31"/>
  <w16cid:commentId w16cid:paraId="662D9A7A" w16cid:durableId="244A5A46"/>
  <w16cid:commentId w16cid:paraId="3C978670" w16cid:durableId="244A5A4A"/>
  <w16cid:commentId w16cid:paraId="222B304F" w16cid:durableId="2450D680"/>
  <w16cid:commentId w16cid:paraId="0267CAB7" w16cid:durableId="2450E8B0"/>
  <w16cid:commentId w16cid:paraId="50F2C307" w16cid:durableId="244A5A4E"/>
  <w16cid:commentId w16cid:paraId="0C30D450" w16cid:durableId="244A5A4F"/>
  <w16cid:commentId w16cid:paraId="349715AD" w16cid:durableId="2450FA05"/>
  <w16cid:commentId w16cid:paraId="30A0F3ED" w16cid:durableId="2450F9AF"/>
  <w16cid:commentId w16cid:paraId="38263C3B" w16cid:durableId="2450FA28"/>
  <w16cid:commentId w16cid:paraId="484DC2B3" w16cid:durableId="244A5A50"/>
  <w16cid:commentId w16cid:paraId="70D6609F" w16cid:durableId="2450F8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0C2"/>
    <w:multiLevelType w:val="hybridMultilevel"/>
    <w:tmpl w:val="42AAE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D3E0E"/>
    <w:multiLevelType w:val="hybridMultilevel"/>
    <w:tmpl w:val="C5A86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50D7F"/>
    <w:multiLevelType w:val="hybridMultilevel"/>
    <w:tmpl w:val="427A9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3337D"/>
    <w:multiLevelType w:val="hybridMultilevel"/>
    <w:tmpl w:val="12084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93C8E"/>
    <w:multiLevelType w:val="hybridMultilevel"/>
    <w:tmpl w:val="73365C3A"/>
    <w:lvl w:ilvl="0" w:tplc="5B44A318">
      <w:start w:val="3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75A06"/>
    <w:multiLevelType w:val="hybridMultilevel"/>
    <w:tmpl w:val="5B1EF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D0015"/>
    <w:multiLevelType w:val="hybridMultilevel"/>
    <w:tmpl w:val="5E4AB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B14AF"/>
    <w:multiLevelType w:val="hybridMultilevel"/>
    <w:tmpl w:val="556A3048"/>
    <w:lvl w:ilvl="0" w:tplc="8D127D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6EA06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BA467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C810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1D0A8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0402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82449D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CCA3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829C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EDB6BF8"/>
    <w:multiLevelType w:val="hybridMultilevel"/>
    <w:tmpl w:val="A786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A1D76"/>
    <w:multiLevelType w:val="hybridMultilevel"/>
    <w:tmpl w:val="03565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95C9A"/>
    <w:multiLevelType w:val="hybridMultilevel"/>
    <w:tmpl w:val="EA24F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552DE"/>
    <w:multiLevelType w:val="hybridMultilevel"/>
    <w:tmpl w:val="90C8B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70F8F"/>
    <w:multiLevelType w:val="multilevel"/>
    <w:tmpl w:val="1D34B0B2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5C1F5B26"/>
    <w:multiLevelType w:val="hybridMultilevel"/>
    <w:tmpl w:val="ECC608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8B6AE1"/>
    <w:multiLevelType w:val="multilevel"/>
    <w:tmpl w:val="D450AE6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color w:val="FF000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FF0000"/>
      </w:rPr>
    </w:lvl>
  </w:abstractNum>
  <w:abstractNum w:abstractNumId="15" w15:restartNumberingAfterBreak="0">
    <w:nsid w:val="5E105C56"/>
    <w:multiLevelType w:val="hybridMultilevel"/>
    <w:tmpl w:val="3EA81E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55949E2"/>
    <w:multiLevelType w:val="hybridMultilevel"/>
    <w:tmpl w:val="3A86AF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684145"/>
    <w:multiLevelType w:val="hybridMultilevel"/>
    <w:tmpl w:val="CB6EC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4044B0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0"/>
  </w:num>
  <w:num w:numId="5">
    <w:abstractNumId w:val="17"/>
  </w:num>
  <w:num w:numId="6">
    <w:abstractNumId w:val="1"/>
  </w:num>
  <w:num w:numId="7">
    <w:abstractNumId w:val="15"/>
  </w:num>
  <w:num w:numId="8">
    <w:abstractNumId w:val="4"/>
  </w:num>
  <w:num w:numId="9">
    <w:abstractNumId w:val="14"/>
  </w:num>
  <w:num w:numId="10">
    <w:abstractNumId w:val="3"/>
  </w:num>
  <w:num w:numId="11">
    <w:abstractNumId w:val="8"/>
  </w:num>
  <w:num w:numId="12">
    <w:abstractNumId w:val="5"/>
  </w:num>
  <w:num w:numId="13">
    <w:abstractNumId w:val="16"/>
  </w:num>
  <w:num w:numId="14">
    <w:abstractNumId w:val="11"/>
  </w:num>
  <w:num w:numId="15">
    <w:abstractNumId w:val="10"/>
  </w:num>
  <w:num w:numId="16">
    <w:abstractNumId w:val="6"/>
  </w:num>
  <w:num w:numId="17">
    <w:abstractNumId w:val="7"/>
  </w:num>
  <w:num w:numId="1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тон Бодров">
    <w15:presenceInfo w15:providerId="Windows Live" w15:userId="045b536f59deed98"/>
  </w15:person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DB"/>
    <w:rsid w:val="00002ED6"/>
    <w:rsid w:val="0001197A"/>
    <w:rsid w:val="00015003"/>
    <w:rsid w:val="0002140B"/>
    <w:rsid w:val="00023B24"/>
    <w:rsid w:val="00040BA0"/>
    <w:rsid w:val="00041CE7"/>
    <w:rsid w:val="000573D8"/>
    <w:rsid w:val="00072BCB"/>
    <w:rsid w:val="00075689"/>
    <w:rsid w:val="00075FB4"/>
    <w:rsid w:val="000B069B"/>
    <w:rsid w:val="000B7ACC"/>
    <w:rsid w:val="000E441C"/>
    <w:rsid w:val="000E4E02"/>
    <w:rsid w:val="000E645B"/>
    <w:rsid w:val="000F5080"/>
    <w:rsid w:val="001061F7"/>
    <w:rsid w:val="00106E15"/>
    <w:rsid w:val="001209F4"/>
    <w:rsid w:val="00137EE4"/>
    <w:rsid w:val="00147DAC"/>
    <w:rsid w:val="0018597D"/>
    <w:rsid w:val="001948FD"/>
    <w:rsid w:val="00195BDA"/>
    <w:rsid w:val="001A352A"/>
    <w:rsid w:val="001C1993"/>
    <w:rsid w:val="001C400C"/>
    <w:rsid w:val="001C757C"/>
    <w:rsid w:val="001D20AD"/>
    <w:rsid w:val="001E38F2"/>
    <w:rsid w:val="00222153"/>
    <w:rsid w:val="002237D0"/>
    <w:rsid w:val="002467FD"/>
    <w:rsid w:val="002572AB"/>
    <w:rsid w:val="0026467C"/>
    <w:rsid w:val="00286D80"/>
    <w:rsid w:val="002A23D6"/>
    <w:rsid w:val="002B13EF"/>
    <w:rsid w:val="002C5E10"/>
    <w:rsid w:val="002D4FE9"/>
    <w:rsid w:val="002E5CC4"/>
    <w:rsid w:val="0032296D"/>
    <w:rsid w:val="00347563"/>
    <w:rsid w:val="00363FD3"/>
    <w:rsid w:val="003A3C75"/>
    <w:rsid w:val="003B3469"/>
    <w:rsid w:val="003B7223"/>
    <w:rsid w:val="003C0243"/>
    <w:rsid w:val="003D535E"/>
    <w:rsid w:val="003E370F"/>
    <w:rsid w:val="003E526A"/>
    <w:rsid w:val="003F3E28"/>
    <w:rsid w:val="003F6B18"/>
    <w:rsid w:val="00405BA9"/>
    <w:rsid w:val="00440EDC"/>
    <w:rsid w:val="00441B02"/>
    <w:rsid w:val="00461F90"/>
    <w:rsid w:val="004640DB"/>
    <w:rsid w:val="00476B98"/>
    <w:rsid w:val="0048297C"/>
    <w:rsid w:val="004A31E2"/>
    <w:rsid w:val="004B3D6C"/>
    <w:rsid w:val="004C2E96"/>
    <w:rsid w:val="004F2686"/>
    <w:rsid w:val="005076F9"/>
    <w:rsid w:val="00522D24"/>
    <w:rsid w:val="005328F4"/>
    <w:rsid w:val="00537C53"/>
    <w:rsid w:val="005508AD"/>
    <w:rsid w:val="00561CF7"/>
    <w:rsid w:val="005B42C0"/>
    <w:rsid w:val="005E1A7A"/>
    <w:rsid w:val="005F2B94"/>
    <w:rsid w:val="005F5BB2"/>
    <w:rsid w:val="005F62DD"/>
    <w:rsid w:val="006273A3"/>
    <w:rsid w:val="00636D48"/>
    <w:rsid w:val="00656FA4"/>
    <w:rsid w:val="00676215"/>
    <w:rsid w:val="00685AA0"/>
    <w:rsid w:val="006A6388"/>
    <w:rsid w:val="006C16BE"/>
    <w:rsid w:val="006E0C3C"/>
    <w:rsid w:val="006E5560"/>
    <w:rsid w:val="006E75C3"/>
    <w:rsid w:val="006F26BD"/>
    <w:rsid w:val="006F37F6"/>
    <w:rsid w:val="007061A5"/>
    <w:rsid w:val="00715F01"/>
    <w:rsid w:val="007200A7"/>
    <w:rsid w:val="007220AD"/>
    <w:rsid w:val="00733BF4"/>
    <w:rsid w:val="00743342"/>
    <w:rsid w:val="00777E1B"/>
    <w:rsid w:val="007C346E"/>
    <w:rsid w:val="007C6CA2"/>
    <w:rsid w:val="007D2902"/>
    <w:rsid w:val="0080045B"/>
    <w:rsid w:val="00827FF9"/>
    <w:rsid w:val="00871007"/>
    <w:rsid w:val="00892CDD"/>
    <w:rsid w:val="008979E1"/>
    <w:rsid w:val="008A003E"/>
    <w:rsid w:val="008B10E4"/>
    <w:rsid w:val="008B1A55"/>
    <w:rsid w:val="008B5F90"/>
    <w:rsid w:val="008B7D30"/>
    <w:rsid w:val="008D3ABB"/>
    <w:rsid w:val="008D6487"/>
    <w:rsid w:val="008D7BC6"/>
    <w:rsid w:val="008E5ED5"/>
    <w:rsid w:val="008F341B"/>
    <w:rsid w:val="00902948"/>
    <w:rsid w:val="009040A8"/>
    <w:rsid w:val="00920097"/>
    <w:rsid w:val="00926591"/>
    <w:rsid w:val="00926B8A"/>
    <w:rsid w:val="0094079E"/>
    <w:rsid w:val="009D25B0"/>
    <w:rsid w:val="009D4754"/>
    <w:rsid w:val="009E08DA"/>
    <w:rsid w:val="00A05391"/>
    <w:rsid w:val="00A068CB"/>
    <w:rsid w:val="00A1163D"/>
    <w:rsid w:val="00A26867"/>
    <w:rsid w:val="00A27845"/>
    <w:rsid w:val="00A348CF"/>
    <w:rsid w:val="00A43025"/>
    <w:rsid w:val="00A4713F"/>
    <w:rsid w:val="00A622CC"/>
    <w:rsid w:val="00A764DB"/>
    <w:rsid w:val="00AC0E99"/>
    <w:rsid w:val="00AC53B9"/>
    <w:rsid w:val="00AE10C0"/>
    <w:rsid w:val="00AE5057"/>
    <w:rsid w:val="00AE6F82"/>
    <w:rsid w:val="00B00320"/>
    <w:rsid w:val="00B03EC5"/>
    <w:rsid w:val="00B11BA6"/>
    <w:rsid w:val="00B168BF"/>
    <w:rsid w:val="00B23D53"/>
    <w:rsid w:val="00B35264"/>
    <w:rsid w:val="00B42741"/>
    <w:rsid w:val="00B450C2"/>
    <w:rsid w:val="00B70266"/>
    <w:rsid w:val="00B75516"/>
    <w:rsid w:val="00B75842"/>
    <w:rsid w:val="00B81CE4"/>
    <w:rsid w:val="00B825C4"/>
    <w:rsid w:val="00B825D3"/>
    <w:rsid w:val="00B8320F"/>
    <w:rsid w:val="00B855C2"/>
    <w:rsid w:val="00B91AF7"/>
    <w:rsid w:val="00B9316A"/>
    <w:rsid w:val="00B9683F"/>
    <w:rsid w:val="00BB539F"/>
    <w:rsid w:val="00BC575A"/>
    <w:rsid w:val="00BD04DF"/>
    <w:rsid w:val="00C03E0E"/>
    <w:rsid w:val="00C067D9"/>
    <w:rsid w:val="00C2113C"/>
    <w:rsid w:val="00C24220"/>
    <w:rsid w:val="00C53B14"/>
    <w:rsid w:val="00C57367"/>
    <w:rsid w:val="00C71157"/>
    <w:rsid w:val="00C8428F"/>
    <w:rsid w:val="00C900FC"/>
    <w:rsid w:val="00C97267"/>
    <w:rsid w:val="00CA14DC"/>
    <w:rsid w:val="00CC5A87"/>
    <w:rsid w:val="00CD73B7"/>
    <w:rsid w:val="00D03350"/>
    <w:rsid w:val="00D03783"/>
    <w:rsid w:val="00D61BF4"/>
    <w:rsid w:val="00D87DD5"/>
    <w:rsid w:val="00D93D68"/>
    <w:rsid w:val="00DA1154"/>
    <w:rsid w:val="00DA4ACC"/>
    <w:rsid w:val="00DB3428"/>
    <w:rsid w:val="00DC0F13"/>
    <w:rsid w:val="00DC2E0D"/>
    <w:rsid w:val="00DC2E28"/>
    <w:rsid w:val="00DD39FE"/>
    <w:rsid w:val="00DE609E"/>
    <w:rsid w:val="00DF42BC"/>
    <w:rsid w:val="00DF4B54"/>
    <w:rsid w:val="00E00E3B"/>
    <w:rsid w:val="00E01230"/>
    <w:rsid w:val="00E0254E"/>
    <w:rsid w:val="00E059B8"/>
    <w:rsid w:val="00E12765"/>
    <w:rsid w:val="00E40700"/>
    <w:rsid w:val="00E8065C"/>
    <w:rsid w:val="00E97529"/>
    <w:rsid w:val="00EA6E4A"/>
    <w:rsid w:val="00EB02BB"/>
    <w:rsid w:val="00EB7F4B"/>
    <w:rsid w:val="00EC2910"/>
    <w:rsid w:val="00EC6ADB"/>
    <w:rsid w:val="00EC75CB"/>
    <w:rsid w:val="00ED423A"/>
    <w:rsid w:val="00EF37D0"/>
    <w:rsid w:val="00F14B3E"/>
    <w:rsid w:val="00F37E9A"/>
    <w:rsid w:val="00F431D8"/>
    <w:rsid w:val="00F60046"/>
    <w:rsid w:val="00F62469"/>
    <w:rsid w:val="00F749A8"/>
    <w:rsid w:val="00F75128"/>
    <w:rsid w:val="00F80B69"/>
    <w:rsid w:val="00F96C7D"/>
    <w:rsid w:val="00FA5243"/>
    <w:rsid w:val="00FB7C3B"/>
    <w:rsid w:val="00FC2879"/>
    <w:rsid w:val="00FC3170"/>
    <w:rsid w:val="00FD3D88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C89F"/>
  <w15:docId w15:val="{8F3E445A-E3BD-4BC8-9740-FA1A7DE8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3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8D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E08D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222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F80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-snak">
    <w:name w:val="wikidata-snak"/>
    <w:basedOn w:val="a0"/>
    <w:rsid w:val="006E75C3"/>
  </w:style>
  <w:style w:type="character" w:customStyle="1" w:styleId="wikidata-claim">
    <w:name w:val="wikidata-claim"/>
    <w:basedOn w:val="a0"/>
    <w:rsid w:val="006E75C3"/>
  </w:style>
  <w:style w:type="character" w:styleId="a7">
    <w:name w:val="annotation reference"/>
    <w:basedOn w:val="a0"/>
    <w:uiPriority w:val="99"/>
    <w:semiHidden/>
    <w:unhideWhenUsed/>
    <w:rsid w:val="00137EE4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137EE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137EE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7EE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7EE4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41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41B02"/>
    <w:rPr>
      <w:rFonts w:ascii="Tahoma" w:hAnsi="Tahoma" w:cs="Tahoma"/>
      <w:sz w:val="16"/>
      <w:szCs w:val="16"/>
    </w:rPr>
  </w:style>
  <w:style w:type="character" w:styleId="ae">
    <w:name w:val="Unresolved Mention"/>
    <w:basedOn w:val="a0"/>
    <w:uiPriority w:val="99"/>
    <w:semiHidden/>
    <w:unhideWhenUsed/>
    <w:rsid w:val="00E0254E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E025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89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ru.wikipedia.org/wiki/%D0%90%D0%BF%D0%BF%D0%B0%D1%80%D0%B0%D1%82%D0%BD%D0%B0%D1%8F_%D0%BF%D0%BB%D0%B0%D1%82%D1%84%D0%BE%D1%80%D0%BC%D0%B0_%D0%BA%D0%BE%D0%BC%D0%BF%D1%8C%D1%8E%D1%82%D0%B5%D1%80%D0%B0" TargetMode="External"/><Relationship Id="rId18" Type="http://schemas.openxmlformats.org/officeDocument/2006/relationships/hyperlink" Target="https://en.wikipedia.org/wiki/GNU_General_Public_License" TargetMode="External"/><Relationship Id="rId26" Type="http://schemas.openxmlformats.org/officeDocument/2006/relationships/image" Target="media/image6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1%8B%D1%81%D0%BE%D0%BA%D0%B0%D1%8F_%D0%B4%D0%BE%D1%81%D1%82%D1%83%D0%BF%D0%BD%D0%BE%D1%81%D1%82%D1%8C" TargetMode="External"/><Relationship Id="rId34" Type="http://schemas.openxmlformats.org/officeDocument/2006/relationships/hyperlink" Target="https://medium.com/@lelylan/how-to-build-an-high-availability-mqtt-cluster-for-the-internet-of-things-8011a06bd000" TargetMode="External"/><Relationship Id="rId7" Type="http://schemas.openxmlformats.org/officeDocument/2006/relationships/comments" Target="comments.xml"/><Relationship Id="rId12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17" Type="http://schemas.openxmlformats.org/officeDocument/2006/relationships/hyperlink" Target="https://en.wikipedia.org/wiki/Apache_License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://docs.oasis-open.org/mqtt/mqtt/v3.1.1/os/mqtt-v3.1.1-os.pdf" TargetMode="External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GNU_General_Public_License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docs.virtuozzo.com/maste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AD%D0%BC%D1%83%D0%BB%D1%8F%D1%86%D0%B8%D1%8F" TargetMode="External"/><Relationship Id="rId24" Type="http://schemas.openxmlformats.org/officeDocument/2006/relationships/hyperlink" Target="https://ru.wikipedia.org/wiki/GNU_General_Public_License" TargetMode="External"/><Relationship Id="rId32" Type="http://schemas.openxmlformats.org/officeDocument/2006/relationships/hyperlink" Target="https://www.virtualbox.org/wiki/Documentation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GNU_General_Public_License" TargetMode="External"/><Relationship Id="rId23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28" Type="http://schemas.openxmlformats.org/officeDocument/2006/relationships/hyperlink" Target="https://www.hexoskin.com/" TargetMode="External"/><Relationship Id="rId36" Type="http://schemas.openxmlformats.org/officeDocument/2006/relationships/hyperlink" Target="https://mosquitto.org/" TargetMode="External"/><Relationship Id="rId10" Type="http://schemas.microsoft.com/office/2018/08/relationships/commentsExtensible" Target="commentsExtensible.xml"/><Relationship Id="rId19" Type="http://schemas.openxmlformats.org/officeDocument/2006/relationships/image" Target="media/image3.png"/><Relationship Id="rId31" Type="http://schemas.openxmlformats.org/officeDocument/2006/relationships/hyperlink" Target="https://docs.docker.com/" TargetMode="Externa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2.png"/><Relationship Id="rId22" Type="http://schemas.openxmlformats.org/officeDocument/2006/relationships/hyperlink" Target="https://ru.wikipedia.org/wiki/%D0%91%D0%B0%D0%BB%D0%B0%D0%BD%D1%81%D0%B8%D1%80%D0%BE%D0%B2%D0%BA%D0%B0_%D0%BD%D0%B0%D0%B3%D1%80%D1%83%D0%B7%D0%BA%D0%B8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linuxcontainers.org/ru/lxc/documentation/" TargetMode="External"/><Relationship Id="rId35" Type="http://schemas.openxmlformats.org/officeDocument/2006/relationships/hyperlink" Target="http://dx.doi.org/10.17051/ilkonline.2020.04.1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CB9D5-7AEE-4C05-90D6-7D92470EE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21</Pages>
  <Words>3927</Words>
  <Characters>22385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Факультет ВМК МГУ</Company>
  <LinksUpToDate>false</LinksUpToDate>
  <CharactersWithSpaces>26260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Бодров</dc:creator>
  <cp:keywords/>
  <dc:description/>
  <cp:lastModifiedBy>Lenovo</cp:lastModifiedBy>
  <cp:revision>3</cp:revision>
  <dcterms:created xsi:type="dcterms:W3CDTF">2021-05-20T12:04:00Z</dcterms:created>
  <dcterms:modified xsi:type="dcterms:W3CDTF">2021-05-20T12:11:00Z</dcterms:modified>
</cp:coreProperties>
</file>